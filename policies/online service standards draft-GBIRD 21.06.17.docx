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285C" w14:textId="77777777" w:rsidR="00FD7229" w:rsidRPr="00FD7229" w:rsidRDefault="00FD7229" w:rsidP="00FD7229">
      <w:pPr>
        <w:spacing w:after="0" w:line="240" w:lineRule="auto"/>
        <w:rPr>
          <w:rFonts w:ascii="Arial" w:hAnsi="Arial" w:cs="Arial"/>
          <w:b/>
        </w:rPr>
      </w:pPr>
      <w:r w:rsidRPr="00FD7229">
        <w:rPr>
          <w:rFonts w:ascii="Arial" w:hAnsi="Arial" w:cs="Arial"/>
          <w:b/>
        </w:rPr>
        <w:t xml:space="preserve">GOTAFE – ONLINE SERVICE STANDARDS </w:t>
      </w:r>
    </w:p>
    <w:p w14:paraId="005D2D5D" w14:textId="77777777" w:rsidR="00FD7229" w:rsidRPr="00FD7229" w:rsidRDefault="00FD7229" w:rsidP="00FD7229">
      <w:pPr>
        <w:spacing w:after="0" w:line="240" w:lineRule="auto"/>
        <w:rPr>
          <w:rFonts w:ascii="Arial" w:hAnsi="Arial" w:cs="Arial"/>
        </w:rPr>
      </w:pPr>
      <w:r w:rsidRPr="00FD7229">
        <w:rPr>
          <w:rFonts w:ascii="Arial" w:hAnsi="Arial" w:cs="Arial"/>
        </w:rPr>
        <w:t>GOTAFE offers a range of courses that are delivered as a blend of classes and online learning.  GOTAFE is committed to providing a quality learning experience for students studying online and these online service standards explain our commitment to students in key areas.</w:t>
      </w:r>
    </w:p>
    <w:p w14:paraId="11A1F765" w14:textId="77777777" w:rsidR="00FD7229" w:rsidRPr="00FD7229" w:rsidRDefault="00FD7229" w:rsidP="00FD7229">
      <w:pPr>
        <w:spacing w:after="0" w:line="240" w:lineRule="auto"/>
        <w:rPr>
          <w:rFonts w:ascii="Arial" w:hAnsi="Arial" w:cs="Arial"/>
        </w:rPr>
      </w:pPr>
    </w:p>
    <w:p w14:paraId="0D9C906C" w14:textId="77777777" w:rsidR="00FD7229" w:rsidRPr="00FD7229" w:rsidRDefault="00FD7229" w:rsidP="00FD7229">
      <w:pPr>
        <w:spacing w:after="0" w:line="240" w:lineRule="auto"/>
        <w:rPr>
          <w:rFonts w:ascii="Arial" w:hAnsi="Arial" w:cs="Arial"/>
        </w:rPr>
      </w:pPr>
      <w:r w:rsidRPr="00FD7229">
        <w:rPr>
          <w:rFonts w:ascii="Arial" w:hAnsi="Arial" w:cs="Arial"/>
          <w:b/>
        </w:rPr>
        <w:t>STUDENT SUPPORT</w:t>
      </w:r>
      <w:r w:rsidRPr="00FD7229">
        <w:rPr>
          <w:rFonts w:ascii="Arial" w:hAnsi="Arial" w:cs="Arial"/>
          <w:b/>
        </w:rPr>
        <w:br/>
      </w:r>
      <w:r w:rsidRPr="00FD7229">
        <w:rPr>
          <w:rFonts w:ascii="Arial" w:hAnsi="Arial" w:cs="Arial"/>
        </w:rPr>
        <w:t>GOTAFE will provide the following support to students studying any aspect of their course online:</w:t>
      </w:r>
    </w:p>
    <w:p w14:paraId="4A5D3FF4" w14:textId="77777777" w:rsidR="00FD7229" w:rsidRDefault="00FD7229" w:rsidP="00FD7229">
      <w:pPr>
        <w:spacing w:after="0" w:line="240" w:lineRule="auto"/>
        <w:rPr>
          <w:rFonts w:ascii="Arial" w:hAnsi="Arial" w:cs="Arial"/>
          <w:b/>
        </w:rPr>
      </w:pPr>
      <w:r>
        <w:rPr>
          <w:rFonts w:ascii="Arial" w:hAnsi="Arial" w:cs="Arial"/>
          <w:b/>
        </w:rPr>
        <w:t>Trainers/</w:t>
      </w:r>
      <w:r w:rsidR="008B677A">
        <w:rPr>
          <w:rFonts w:ascii="Arial" w:hAnsi="Arial" w:cs="Arial"/>
          <w:b/>
        </w:rPr>
        <w:t>A</w:t>
      </w:r>
      <w:r>
        <w:rPr>
          <w:rFonts w:ascii="Arial" w:hAnsi="Arial" w:cs="Arial"/>
          <w:b/>
        </w:rPr>
        <w:t>ssessors</w:t>
      </w:r>
    </w:p>
    <w:p w14:paraId="766B52ED" w14:textId="5622489C" w:rsidR="00FD7229" w:rsidRPr="00FD7229" w:rsidRDefault="00FD7229" w:rsidP="00FD7229">
      <w:pPr>
        <w:pStyle w:val="ListParagraph"/>
        <w:numPr>
          <w:ilvl w:val="0"/>
          <w:numId w:val="3"/>
        </w:numPr>
        <w:spacing w:after="0" w:line="240" w:lineRule="auto"/>
        <w:rPr>
          <w:rFonts w:ascii="Arial" w:hAnsi="Arial" w:cs="Arial"/>
        </w:rPr>
      </w:pPr>
      <w:r w:rsidRPr="00FD7229">
        <w:rPr>
          <w:rFonts w:ascii="Arial" w:hAnsi="Arial" w:cs="Arial"/>
        </w:rPr>
        <w:t xml:space="preserve">Will be available for queries about learning and assessment by phone and email for the duration of the course/unit. </w:t>
      </w:r>
      <w:del w:id="0" w:author="Greg Bird" w:date="2017-06-21T09:18:00Z">
        <w:r w:rsidRPr="00FD7229" w:rsidDel="00F93A6B">
          <w:rPr>
            <w:rFonts w:ascii="Arial" w:hAnsi="Arial" w:cs="Arial"/>
          </w:rPr>
          <w:delText xml:space="preserve">Your </w:delText>
        </w:r>
      </w:del>
      <w:ins w:id="1" w:author="Greg Bird" w:date="2017-06-21T09:18:00Z">
        <w:r w:rsidR="00F93A6B">
          <w:rPr>
            <w:rFonts w:ascii="Arial" w:hAnsi="Arial" w:cs="Arial"/>
          </w:rPr>
          <w:t>The</w:t>
        </w:r>
        <w:r w:rsidR="00F93A6B" w:rsidRPr="00FD7229">
          <w:rPr>
            <w:rFonts w:ascii="Arial" w:hAnsi="Arial" w:cs="Arial"/>
          </w:rPr>
          <w:t xml:space="preserve"> </w:t>
        </w:r>
      </w:ins>
      <w:r w:rsidRPr="00FD7229">
        <w:rPr>
          <w:rFonts w:ascii="Arial" w:hAnsi="Arial" w:cs="Arial"/>
        </w:rPr>
        <w:t xml:space="preserve">course coordinator and teachers will advise </w:t>
      </w:r>
      <w:del w:id="2" w:author="Greg Bird" w:date="2017-06-21T09:19:00Z">
        <w:r w:rsidRPr="00FD7229" w:rsidDel="00F93A6B">
          <w:rPr>
            <w:rFonts w:ascii="Arial" w:hAnsi="Arial" w:cs="Arial"/>
          </w:rPr>
          <w:delText xml:space="preserve">you </w:delText>
        </w:r>
      </w:del>
      <w:ins w:id="3" w:author="Greg Bird" w:date="2017-06-21T09:19:00Z">
        <w:r w:rsidR="00F93A6B">
          <w:rPr>
            <w:rFonts w:ascii="Arial" w:hAnsi="Arial" w:cs="Arial"/>
          </w:rPr>
          <w:t>on</w:t>
        </w:r>
        <w:r w:rsidR="00F93A6B" w:rsidRPr="00FD7229">
          <w:rPr>
            <w:rFonts w:ascii="Arial" w:hAnsi="Arial" w:cs="Arial"/>
          </w:rPr>
          <w:t xml:space="preserve"> </w:t>
        </w:r>
      </w:ins>
      <w:r w:rsidRPr="00FD7229">
        <w:rPr>
          <w:rFonts w:ascii="Arial" w:hAnsi="Arial" w:cs="Arial"/>
        </w:rPr>
        <w:t>their contact details and best times and days for contact.</w:t>
      </w:r>
    </w:p>
    <w:p w14:paraId="0E5957F8" w14:textId="77777777" w:rsidR="00FD7229" w:rsidRPr="00FD7229" w:rsidRDefault="00FD7229" w:rsidP="00FD7229">
      <w:pPr>
        <w:pStyle w:val="ListParagraph"/>
        <w:numPr>
          <w:ilvl w:val="0"/>
          <w:numId w:val="3"/>
        </w:numPr>
        <w:spacing w:after="0" w:line="240" w:lineRule="auto"/>
        <w:rPr>
          <w:rFonts w:ascii="Arial" w:hAnsi="Arial" w:cs="Arial"/>
        </w:rPr>
      </w:pPr>
      <w:r w:rsidRPr="00FD7229">
        <w:rPr>
          <w:rFonts w:ascii="Arial" w:hAnsi="Arial" w:cs="Arial"/>
        </w:rPr>
        <w:t xml:space="preserve">Will reply to queries within 3 working days, and assessment will be returned with feedback within </w:t>
      </w:r>
      <w:commentRangeStart w:id="4"/>
      <w:r w:rsidRPr="00FD7229">
        <w:rPr>
          <w:rFonts w:ascii="Arial" w:hAnsi="Arial" w:cs="Arial"/>
        </w:rPr>
        <w:t>10 working days.</w:t>
      </w:r>
      <w:commentRangeEnd w:id="4"/>
      <w:r w:rsidR="00A92EB7">
        <w:rPr>
          <w:rStyle w:val="CommentReference"/>
        </w:rPr>
        <w:commentReference w:id="4"/>
      </w:r>
    </w:p>
    <w:p w14:paraId="149080F7" w14:textId="77777777" w:rsidR="00FD7229" w:rsidRDefault="00FD7229" w:rsidP="00FD7229">
      <w:pPr>
        <w:spacing w:after="0" w:line="240" w:lineRule="auto"/>
        <w:rPr>
          <w:rFonts w:ascii="Arial" w:hAnsi="Arial" w:cs="Arial"/>
          <w:b/>
        </w:rPr>
      </w:pPr>
      <w:r w:rsidRPr="00FD7229">
        <w:rPr>
          <w:rFonts w:ascii="Arial" w:hAnsi="Arial" w:cs="Arial"/>
          <w:b/>
        </w:rPr>
        <w:t>Administrative Support</w:t>
      </w:r>
    </w:p>
    <w:p w14:paraId="06B03C3B" w14:textId="77777777" w:rsid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Will be available for queries by phone (1300 468 233) and </w:t>
      </w:r>
      <w:hyperlink r:id="rId7" w:anchor="1488938121922-e3aa539c-1027" w:history="1">
        <w:r w:rsidRPr="00FD7229">
          <w:rPr>
            <w:rStyle w:val="Hyperlink"/>
            <w:rFonts w:ascii="Arial" w:hAnsi="Arial" w:cs="Arial"/>
          </w:rPr>
          <w:t>email</w:t>
        </w:r>
      </w:hyperlink>
      <w:r w:rsidRPr="00FD7229">
        <w:rPr>
          <w:rFonts w:ascii="Arial" w:hAnsi="Arial" w:cs="Arial"/>
        </w:rPr>
        <w:t xml:space="preserve"> Monday to Thursday between 8.00am and 6.00pm, and Fridays between 8.00am and 5.00pm.</w:t>
      </w:r>
    </w:p>
    <w:p w14:paraId="32035543"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Will reply to </w:t>
      </w:r>
      <w:hyperlink r:id="rId8" w:anchor="1488938121922-e3aa539c-1027" w:history="1">
        <w:r w:rsidRPr="00FD7229">
          <w:rPr>
            <w:rStyle w:val="Hyperlink"/>
            <w:rFonts w:ascii="Arial" w:hAnsi="Arial" w:cs="Arial"/>
          </w:rPr>
          <w:t>email</w:t>
        </w:r>
      </w:hyperlink>
      <w:r w:rsidRPr="00FD7229">
        <w:rPr>
          <w:rFonts w:ascii="Arial" w:hAnsi="Arial" w:cs="Arial"/>
        </w:rPr>
        <w:t xml:space="preserve"> queries within 24 hours. </w:t>
      </w:r>
    </w:p>
    <w:p w14:paraId="44EABD29" w14:textId="77777777" w:rsidR="00FD7229" w:rsidRDefault="00FD7229" w:rsidP="00FD7229">
      <w:pPr>
        <w:spacing w:after="0" w:line="240" w:lineRule="auto"/>
        <w:rPr>
          <w:rFonts w:ascii="Arial" w:hAnsi="Arial" w:cs="Arial"/>
          <w:b/>
        </w:rPr>
      </w:pPr>
      <w:r w:rsidRPr="00FD7229">
        <w:rPr>
          <w:rFonts w:ascii="Arial" w:hAnsi="Arial" w:cs="Arial"/>
          <w:b/>
        </w:rPr>
        <w:t>IT support for technical queries</w:t>
      </w:r>
    </w:p>
    <w:p w14:paraId="7C67B538"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Will be available for queries by email </w:t>
      </w:r>
      <w:hyperlink r:id="rId9" w:history="1">
        <w:r w:rsidRPr="00FD7229">
          <w:rPr>
            <w:rStyle w:val="Hyperlink"/>
            <w:rFonts w:ascii="Arial" w:hAnsi="Arial" w:cs="Arial"/>
          </w:rPr>
          <w:t>onlinesupport@gotafe.vic.edu.au</w:t>
        </w:r>
      </w:hyperlink>
      <w:r w:rsidRPr="00FD7229">
        <w:rPr>
          <w:rFonts w:ascii="Arial" w:hAnsi="Arial" w:cs="Arial"/>
        </w:rPr>
        <w:t xml:space="preserve"> Monday to Friday</w:t>
      </w:r>
    </w:p>
    <w:p w14:paraId="31A011B1" w14:textId="77777777" w:rsid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Will reply to queries within 2 working days.</w:t>
      </w:r>
    </w:p>
    <w:p w14:paraId="64D37FF3"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Instructions and guides for printing, photocopying, student email, office 365 are provided during student induction and online. </w:t>
      </w:r>
    </w:p>
    <w:p w14:paraId="20E08683"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Instructions for wifi and BYOD, including laptops (windows and mac), tablets and smart phones (android and iOS) are available on the </w:t>
      </w:r>
      <w:commentRangeStart w:id="5"/>
      <w:r w:rsidRPr="00FD7229">
        <w:rPr>
          <w:rFonts w:ascii="Arial" w:hAnsi="Arial" w:cs="Arial"/>
        </w:rPr>
        <w:t>GOTAFE website.</w:t>
      </w:r>
      <w:commentRangeEnd w:id="5"/>
      <w:r w:rsidR="0014294A">
        <w:rPr>
          <w:rStyle w:val="CommentReference"/>
        </w:rPr>
        <w:commentReference w:id="5"/>
      </w:r>
    </w:p>
    <w:p w14:paraId="60952562"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Instructions and video guides for accessing, navigating and using Moodle online virtual campus are provided at student induction and online.</w:t>
      </w:r>
    </w:p>
    <w:p w14:paraId="54C7F99E" w14:textId="77777777" w:rsidR="00FD7229" w:rsidRDefault="00FD7229" w:rsidP="00FD7229">
      <w:pPr>
        <w:spacing w:after="0" w:line="240" w:lineRule="auto"/>
        <w:rPr>
          <w:rFonts w:ascii="Arial" w:hAnsi="Arial" w:cs="Arial"/>
          <w:b/>
        </w:rPr>
      </w:pPr>
      <w:r w:rsidRPr="00FD7229">
        <w:rPr>
          <w:rFonts w:ascii="Arial" w:hAnsi="Arial" w:cs="Arial"/>
          <w:b/>
        </w:rPr>
        <w:t>Learning Management Systems Support</w:t>
      </w:r>
    </w:p>
    <w:p w14:paraId="16BFF426" w14:textId="0AF62B40" w:rsidR="00FD7229" w:rsidRPr="00FD7229" w:rsidRDefault="00FD7229" w:rsidP="00FD7229">
      <w:pPr>
        <w:pStyle w:val="ListParagraph"/>
        <w:numPr>
          <w:ilvl w:val="0"/>
          <w:numId w:val="6"/>
        </w:numPr>
        <w:spacing w:after="0" w:line="240" w:lineRule="auto"/>
        <w:rPr>
          <w:rFonts w:ascii="Arial" w:hAnsi="Arial" w:cs="Arial"/>
        </w:rPr>
      </w:pPr>
      <w:r w:rsidRPr="00FD7229">
        <w:rPr>
          <w:rFonts w:ascii="Arial" w:hAnsi="Arial" w:cs="Arial"/>
        </w:rPr>
        <w:t>eSupport student guides and video instructions are provided for Moodle LMS</w:t>
      </w:r>
      <w:ins w:id="6" w:author="Greg Bird" w:date="2017-06-21T08:43:00Z">
        <w:r w:rsidR="0014294A">
          <w:rPr>
            <w:rFonts w:ascii="Arial" w:hAnsi="Arial" w:cs="Arial"/>
          </w:rPr>
          <w:t xml:space="preserve"> and associated eLearning </w:t>
        </w:r>
      </w:ins>
      <w:ins w:id="7" w:author="Greg Bird" w:date="2017-06-21T08:46:00Z">
        <w:r w:rsidR="0014294A">
          <w:rPr>
            <w:rFonts w:ascii="Arial" w:hAnsi="Arial" w:cs="Arial"/>
          </w:rPr>
          <w:t>Technologies (eLT</w:t>
        </w:r>
      </w:ins>
      <w:ins w:id="8" w:author="Greg Bird" w:date="2017-06-21T08:47:00Z">
        <w:r w:rsidR="0014294A">
          <w:rPr>
            <w:rFonts w:ascii="Arial" w:hAnsi="Arial" w:cs="Arial"/>
          </w:rPr>
          <w:t>’s)</w:t>
        </w:r>
      </w:ins>
    </w:p>
    <w:p w14:paraId="5D060FCC" w14:textId="77777777" w:rsidR="00FD7229" w:rsidRPr="00FD7229" w:rsidRDefault="00FD7229" w:rsidP="00FD7229">
      <w:pPr>
        <w:pStyle w:val="ListParagraph"/>
        <w:numPr>
          <w:ilvl w:val="0"/>
          <w:numId w:val="6"/>
        </w:numPr>
        <w:spacing w:after="0" w:line="240" w:lineRule="auto"/>
        <w:rPr>
          <w:rFonts w:ascii="Arial" w:hAnsi="Arial" w:cs="Arial"/>
        </w:rPr>
      </w:pPr>
      <w:r w:rsidRPr="00FD7229">
        <w:rPr>
          <w:rFonts w:ascii="Arial" w:hAnsi="Arial" w:cs="Arial"/>
        </w:rPr>
        <w:t>Students learning courses on Webtrain LMS can lodge support requests within Webtrain.</w:t>
      </w:r>
    </w:p>
    <w:p w14:paraId="4C98F594" w14:textId="2D33BC9A" w:rsidR="00FD7229" w:rsidRPr="00FD7229" w:rsidRDefault="00FD7229" w:rsidP="00FD7229">
      <w:pPr>
        <w:pStyle w:val="ListParagraph"/>
        <w:numPr>
          <w:ilvl w:val="0"/>
          <w:numId w:val="6"/>
        </w:numPr>
        <w:spacing w:after="0" w:line="240" w:lineRule="auto"/>
        <w:rPr>
          <w:rFonts w:ascii="Arial" w:hAnsi="Arial" w:cs="Arial"/>
        </w:rPr>
      </w:pPr>
      <w:del w:id="9" w:author="Greg Bird" w:date="2017-06-21T08:44:00Z">
        <w:r w:rsidRPr="00FD7229" w:rsidDel="0014294A">
          <w:rPr>
            <w:rFonts w:ascii="Arial" w:hAnsi="Arial" w:cs="Arial"/>
          </w:rPr>
          <w:delText xml:space="preserve">Your </w:delText>
        </w:r>
      </w:del>
      <w:ins w:id="10" w:author="Greg Bird" w:date="2017-06-21T08:44:00Z">
        <w:r w:rsidR="0014294A">
          <w:rPr>
            <w:rFonts w:ascii="Arial" w:hAnsi="Arial" w:cs="Arial"/>
          </w:rPr>
          <w:t>The</w:t>
        </w:r>
        <w:r w:rsidR="0014294A" w:rsidRPr="00FD7229">
          <w:rPr>
            <w:rFonts w:ascii="Arial" w:hAnsi="Arial" w:cs="Arial"/>
          </w:rPr>
          <w:t xml:space="preserve"> </w:t>
        </w:r>
      </w:ins>
      <w:r w:rsidRPr="00FD7229">
        <w:rPr>
          <w:rFonts w:ascii="Arial" w:hAnsi="Arial" w:cs="Arial"/>
        </w:rPr>
        <w:t xml:space="preserve">trainer will provide support, and seek technical and digital learning assistance on </w:t>
      </w:r>
      <w:del w:id="11" w:author="Greg Bird" w:date="2017-06-21T08:44:00Z">
        <w:r w:rsidRPr="00FD7229" w:rsidDel="0014294A">
          <w:rPr>
            <w:rFonts w:ascii="Arial" w:hAnsi="Arial" w:cs="Arial"/>
          </w:rPr>
          <w:delText xml:space="preserve">your </w:delText>
        </w:r>
      </w:del>
      <w:ins w:id="12" w:author="Greg Bird" w:date="2017-06-21T08:44:00Z">
        <w:r w:rsidR="0014294A">
          <w:rPr>
            <w:rFonts w:ascii="Arial" w:hAnsi="Arial" w:cs="Arial"/>
          </w:rPr>
          <w:t>the students</w:t>
        </w:r>
        <w:r w:rsidR="0014294A" w:rsidRPr="00FD7229">
          <w:rPr>
            <w:rFonts w:ascii="Arial" w:hAnsi="Arial" w:cs="Arial"/>
          </w:rPr>
          <w:t xml:space="preserve"> </w:t>
        </w:r>
      </w:ins>
      <w:r w:rsidRPr="00FD7229">
        <w:rPr>
          <w:rFonts w:ascii="Arial" w:hAnsi="Arial" w:cs="Arial"/>
        </w:rPr>
        <w:t>behalf.</w:t>
      </w:r>
    </w:p>
    <w:p w14:paraId="2311FAE5" w14:textId="77777777" w:rsidR="00FD7229" w:rsidRDefault="00FD7229" w:rsidP="00FD7229">
      <w:pPr>
        <w:spacing w:after="0" w:line="240" w:lineRule="auto"/>
        <w:rPr>
          <w:rFonts w:ascii="Arial" w:hAnsi="Arial" w:cs="Arial"/>
        </w:rPr>
      </w:pPr>
      <w:r w:rsidRPr="00FD7229">
        <w:rPr>
          <w:rFonts w:ascii="Arial" w:hAnsi="Arial" w:cs="Arial"/>
          <w:b/>
        </w:rPr>
        <w:t xml:space="preserve">Support </w:t>
      </w:r>
      <w:r w:rsidR="008B677A">
        <w:rPr>
          <w:rFonts w:ascii="Arial" w:hAnsi="Arial" w:cs="Arial"/>
          <w:b/>
        </w:rPr>
        <w:t>S</w:t>
      </w:r>
      <w:r w:rsidRPr="00FD7229">
        <w:rPr>
          <w:rFonts w:ascii="Arial" w:hAnsi="Arial" w:cs="Arial"/>
          <w:b/>
        </w:rPr>
        <w:t>ervices</w:t>
      </w:r>
    </w:p>
    <w:p w14:paraId="03D2EBA7" w14:textId="77777777" w:rsidR="00FD7229" w:rsidRPr="00FD7229" w:rsidRDefault="00FD7229" w:rsidP="00FD7229">
      <w:pPr>
        <w:pStyle w:val="ListParagraph"/>
        <w:numPr>
          <w:ilvl w:val="0"/>
          <w:numId w:val="7"/>
        </w:numPr>
        <w:spacing w:after="0" w:line="240" w:lineRule="auto"/>
        <w:rPr>
          <w:rFonts w:ascii="Arial" w:hAnsi="Arial" w:cs="Arial"/>
        </w:rPr>
      </w:pPr>
      <w:r w:rsidRPr="008B677A">
        <w:rPr>
          <w:rFonts w:ascii="Arial" w:hAnsi="Arial" w:cs="Arial"/>
          <w:b/>
        </w:rPr>
        <w:t>Student welfare and counselling</w:t>
      </w:r>
      <w:r w:rsidRPr="00FD7229">
        <w:rPr>
          <w:rFonts w:ascii="Arial" w:hAnsi="Arial" w:cs="Arial"/>
        </w:rPr>
        <w:t xml:space="preserve"> services are available by appointment between 9:00am and 5:00pm Monday to Friday on campus or by telephone. GOTAFE will work with local providers for distance learners where appropriate. </w:t>
      </w:r>
    </w:p>
    <w:p w14:paraId="4DA70B95" w14:textId="77777777" w:rsidR="00FD7229" w:rsidRPr="00FD7229" w:rsidRDefault="00FD7229" w:rsidP="00FD7229">
      <w:pPr>
        <w:pStyle w:val="ListParagraph"/>
        <w:numPr>
          <w:ilvl w:val="0"/>
          <w:numId w:val="7"/>
        </w:numPr>
        <w:spacing w:after="0" w:line="240" w:lineRule="auto"/>
        <w:rPr>
          <w:rFonts w:ascii="Arial" w:hAnsi="Arial" w:cs="Arial"/>
        </w:rPr>
      </w:pPr>
      <w:r w:rsidRPr="008B677A">
        <w:rPr>
          <w:rFonts w:ascii="Arial" w:hAnsi="Arial" w:cs="Arial"/>
          <w:b/>
        </w:rPr>
        <w:t>Online tutoring</w:t>
      </w:r>
      <w:r w:rsidRPr="00FD7229">
        <w:rPr>
          <w:rFonts w:ascii="Arial" w:hAnsi="Arial" w:cs="Arial"/>
        </w:rPr>
        <w:t xml:space="preserve"> services are available through Your Tutor, accessed via Moodle, with live tutoring support available from 3pm to 12pm Sunday to Friday.</w:t>
      </w:r>
    </w:p>
    <w:p w14:paraId="1C742986" w14:textId="77777777" w:rsidR="00FD7229" w:rsidRDefault="00FD7229" w:rsidP="00FD7229">
      <w:pPr>
        <w:spacing w:after="0" w:line="240" w:lineRule="auto"/>
        <w:rPr>
          <w:rFonts w:ascii="Arial" w:hAnsi="Arial" w:cs="Arial"/>
        </w:rPr>
      </w:pPr>
      <w:r w:rsidRPr="00FD7229">
        <w:rPr>
          <w:rFonts w:ascii="Arial" w:hAnsi="Arial" w:cs="Arial"/>
          <w:b/>
        </w:rPr>
        <w:t>Library Services</w:t>
      </w:r>
    </w:p>
    <w:p w14:paraId="2F69BDB7" w14:textId="77777777" w:rsidR="00FD7229" w:rsidRPr="00FD7229" w:rsidRDefault="00FD7229" w:rsidP="00FD7229">
      <w:pPr>
        <w:pStyle w:val="ListParagraph"/>
        <w:numPr>
          <w:ilvl w:val="0"/>
          <w:numId w:val="8"/>
        </w:numPr>
        <w:spacing w:after="0" w:line="240" w:lineRule="auto"/>
        <w:rPr>
          <w:rFonts w:ascii="Arial" w:hAnsi="Arial" w:cs="Arial"/>
        </w:rPr>
      </w:pPr>
      <w:r w:rsidRPr="00FD7229">
        <w:rPr>
          <w:rFonts w:ascii="Arial" w:hAnsi="Arial" w:cs="Arial"/>
        </w:rPr>
        <w:t xml:space="preserve">Centralised online support for library services is available between 8:30am and 5:00pm Monday to Friday, at the Shepparton Fryers St Campus. Exceptions to these hours will be published on </w:t>
      </w:r>
      <w:hyperlink r:id="rId10" w:history="1">
        <w:r w:rsidRPr="00FD7229">
          <w:rPr>
            <w:rStyle w:val="Hyperlink"/>
            <w:rFonts w:ascii="Arial" w:hAnsi="Arial" w:cs="Arial"/>
          </w:rPr>
          <w:t>library website.</w:t>
        </w:r>
      </w:hyperlink>
    </w:p>
    <w:p w14:paraId="069FECA0" w14:textId="77777777" w:rsidR="00FD7229" w:rsidRPr="00FD7229" w:rsidRDefault="00FD7229" w:rsidP="00FD7229">
      <w:pPr>
        <w:pStyle w:val="ListParagraph"/>
        <w:numPr>
          <w:ilvl w:val="0"/>
          <w:numId w:val="8"/>
        </w:numPr>
        <w:spacing w:after="0" w:line="240" w:lineRule="auto"/>
        <w:rPr>
          <w:rFonts w:ascii="Arial" w:hAnsi="Arial" w:cs="Arial"/>
        </w:rPr>
      </w:pPr>
      <w:r w:rsidRPr="00FD7229">
        <w:rPr>
          <w:rFonts w:ascii="Arial" w:hAnsi="Arial" w:cs="Arial"/>
        </w:rPr>
        <w:t>Response to library questions will be at point of contact or via reply to contact details provided within 24 hours Monday to Friday</w:t>
      </w:r>
    </w:p>
    <w:p w14:paraId="4045731E" w14:textId="77777777" w:rsidR="00FD7229" w:rsidRPr="00FD7229" w:rsidRDefault="00FD7229" w:rsidP="00FD7229">
      <w:pPr>
        <w:pStyle w:val="ListParagraph"/>
        <w:numPr>
          <w:ilvl w:val="0"/>
          <w:numId w:val="8"/>
        </w:numPr>
        <w:spacing w:after="0" w:line="240" w:lineRule="auto"/>
        <w:rPr>
          <w:rFonts w:ascii="Arial" w:hAnsi="Arial" w:cs="Arial"/>
        </w:rPr>
      </w:pPr>
      <w:r w:rsidRPr="00FD7229">
        <w:rPr>
          <w:rFonts w:ascii="Arial" w:hAnsi="Arial" w:cs="Arial"/>
        </w:rPr>
        <w:t xml:space="preserve">Online library is available anytime at </w:t>
      </w:r>
      <w:hyperlink r:id="rId11" w:history="1">
        <w:r w:rsidRPr="00FD7229">
          <w:rPr>
            <w:rStyle w:val="Hyperlink"/>
            <w:rFonts w:ascii="Arial" w:hAnsi="Arial" w:cs="Arial"/>
          </w:rPr>
          <w:t>www.gotafe.vic.edu.au/library</w:t>
        </w:r>
      </w:hyperlink>
      <w:r w:rsidRPr="00FD7229">
        <w:rPr>
          <w:rFonts w:ascii="Arial" w:hAnsi="Arial" w:cs="Arial"/>
        </w:rPr>
        <w:t xml:space="preserve"> or </w:t>
      </w:r>
      <w:hyperlink r:id="rId12" w:history="1">
        <w:r w:rsidRPr="00FD7229">
          <w:rPr>
            <w:rStyle w:val="Hyperlink"/>
            <w:rFonts w:ascii="Arial" w:hAnsi="Arial" w:cs="Arial"/>
          </w:rPr>
          <w:t>http://swft.gtlu.ent.sirsidynix.net.au</w:t>
        </w:r>
      </w:hyperlink>
      <w:r w:rsidRPr="00FD7229">
        <w:rPr>
          <w:rFonts w:ascii="Arial" w:hAnsi="Arial" w:cs="Arial"/>
        </w:rPr>
        <w:t xml:space="preserve"> </w:t>
      </w:r>
    </w:p>
    <w:p w14:paraId="435E1A31" w14:textId="77777777" w:rsidR="00FD7229" w:rsidRPr="00FD7229" w:rsidRDefault="00FD7229" w:rsidP="00FD7229">
      <w:pPr>
        <w:pStyle w:val="ListParagraph"/>
        <w:numPr>
          <w:ilvl w:val="0"/>
          <w:numId w:val="8"/>
        </w:numPr>
        <w:spacing w:after="0" w:line="240" w:lineRule="auto"/>
        <w:rPr>
          <w:rFonts w:ascii="Arial" w:hAnsi="Arial" w:cs="Arial"/>
        </w:rPr>
      </w:pPr>
      <w:r w:rsidRPr="00FD7229">
        <w:rPr>
          <w:rFonts w:ascii="Arial" w:hAnsi="Arial" w:cs="Arial"/>
        </w:rPr>
        <w:t>Contact details &amp; associated partnership library details can be found on the links above.</w:t>
      </w:r>
    </w:p>
    <w:p w14:paraId="0C1FB0E8" w14:textId="77777777" w:rsidR="00FD7229" w:rsidRPr="00FD7229" w:rsidRDefault="00FD7229" w:rsidP="00FD7229">
      <w:pPr>
        <w:spacing w:after="0" w:line="240" w:lineRule="auto"/>
        <w:rPr>
          <w:rFonts w:ascii="Arial" w:hAnsi="Arial" w:cs="Arial"/>
        </w:rPr>
      </w:pPr>
    </w:p>
    <w:p w14:paraId="36D2655C" w14:textId="4189F286" w:rsidR="00FD7229" w:rsidRPr="00FD7229" w:rsidRDefault="00FD7229" w:rsidP="00FD7229">
      <w:pPr>
        <w:spacing w:after="0" w:line="240" w:lineRule="auto"/>
        <w:rPr>
          <w:rFonts w:ascii="Arial" w:hAnsi="Arial" w:cs="Arial"/>
          <w:b/>
        </w:rPr>
      </w:pPr>
      <w:r w:rsidRPr="00FD7229">
        <w:rPr>
          <w:rFonts w:ascii="Arial" w:hAnsi="Arial" w:cs="Arial"/>
          <w:b/>
        </w:rPr>
        <w:t>STUDENT ENTRY REQUIREMENTS AND INDUCTION</w:t>
      </w:r>
    </w:p>
    <w:p w14:paraId="4087534A" w14:textId="77777777" w:rsidR="00FD7229" w:rsidRPr="00FD7229" w:rsidRDefault="00FD7229" w:rsidP="00FD7229">
      <w:pPr>
        <w:spacing w:after="0" w:line="240" w:lineRule="auto"/>
        <w:rPr>
          <w:rFonts w:ascii="Arial" w:hAnsi="Arial" w:cs="Arial"/>
        </w:rPr>
      </w:pPr>
    </w:p>
    <w:p w14:paraId="229301B2" w14:textId="23D51B6D" w:rsidR="00FD7229" w:rsidRPr="00FD7229" w:rsidRDefault="00FD7229" w:rsidP="00FD7229">
      <w:pPr>
        <w:spacing w:after="0" w:line="240" w:lineRule="auto"/>
        <w:rPr>
          <w:rFonts w:ascii="Arial" w:hAnsi="Arial" w:cs="Arial"/>
        </w:rPr>
      </w:pPr>
      <w:r w:rsidRPr="00FD7229">
        <w:rPr>
          <w:rFonts w:ascii="Arial" w:hAnsi="Arial" w:cs="Arial"/>
        </w:rPr>
        <w:t xml:space="preserve">GOTAFE conducts a comprehensive Pre-Training Review for all prospective students to determine whether a course is suitable and appropriate for their individual needs. As part of the Pre-Training Review, we ask </w:t>
      </w:r>
      <w:del w:id="13" w:author="Greg Bird" w:date="2017-06-21T08:46:00Z">
        <w:r w:rsidRPr="00FD7229" w:rsidDel="0014294A">
          <w:rPr>
            <w:rFonts w:ascii="Arial" w:hAnsi="Arial" w:cs="Arial"/>
          </w:rPr>
          <w:delText xml:space="preserve">you </w:delText>
        </w:r>
      </w:del>
      <w:ins w:id="14" w:author="Greg Bird" w:date="2017-06-21T08:46:00Z">
        <w:r w:rsidR="0014294A">
          <w:rPr>
            <w:rFonts w:ascii="Arial" w:hAnsi="Arial" w:cs="Arial"/>
          </w:rPr>
          <w:t>the student</w:t>
        </w:r>
        <w:r w:rsidR="0014294A" w:rsidRPr="00FD7229">
          <w:rPr>
            <w:rFonts w:ascii="Arial" w:hAnsi="Arial" w:cs="Arial"/>
          </w:rPr>
          <w:t xml:space="preserve"> </w:t>
        </w:r>
      </w:ins>
      <w:r w:rsidRPr="00FD7229">
        <w:rPr>
          <w:rFonts w:ascii="Arial" w:hAnsi="Arial" w:cs="Arial"/>
        </w:rPr>
        <w:t xml:space="preserve">to read the information about online components and requirements of </w:t>
      </w:r>
      <w:del w:id="15" w:author="Greg Bird" w:date="2017-06-21T08:55:00Z">
        <w:r w:rsidRPr="00FD7229" w:rsidDel="00362985">
          <w:rPr>
            <w:rFonts w:ascii="Arial" w:hAnsi="Arial" w:cs="Arial"/>
          </w:rPr>
          <w:delText xml:space="preserve">your </w:delText>
        </w:r>
      </w:del>
      <w:ins w:id="16" w:author="Greg Bird" w:date="2017-06-21T08:55:00Z">
        <w:r w:rsidR="00362985">
          <w:rPr>
            <w:rFonts w:ascii="Arial" w:hAnsi="Arial" w:cs="Arial"/>
          </w:rPr>
          <w:t>the</w:t>
        </w:r>
        <w:r w:rsidR="00362985" w:rsidRPr="00FD7229">
          <w:rPr>
            <w:rFonts w:ascii="Arial" w:hAnsi="Arial" w:cs="Arial"/>
          </w:rPr>
          <w:t xml:space="preserve"> </w:t>
        </w:r>
      </w:ins>
      <w:r w:rsidRPr="00FD7229">
        <w:rPr>
          <w:rFonts w:ascii="Arial" w:hAnsi="Arial" w:cs="Arial"/>
        </w:rPr>
        <w:t xml:space="preserve">course (if any) in the Course Information Form (FLA-49) and consider whether </w:t>
      </w:r>
      <w:del w:id="17" w:author="Greg Bird" w:date="2017-06-21T08:46:00Z">
        <w:r w:rsidRPr="00FD7229" w:rsidDel="0014294A">
          <w:rPr>
            <w:rFonts w:ascii="Arial" w:hAnsi="Arial" w:cs="Arial"/>
          </w:rPr>
          <w:delText xml:space="preserve">you </w:delText>
        </w:r>
      </w:del>
      <w:ins w:id="18" w:author="Greg Bird" w:date="2017-06-21T08:46:00Z">
        <w:r w:rsidR="0014294A">
          <w:rPr>
            <w:rFonts w:ascii="Arial" w:hAnsi="Arial" w:cs="Arial"/>
          </w:rPr>
          <w:t>they</w:t>
        </w:r>
        <w:r w:rsidR="0014294A" w:rsidRPr="00FD7229">
          <w:rPr>
            <w:rFonts w:ascii="Arial" w:hAnsi="Arial" w:cs="Arial"/>
          </w:rPr>
          <w:t xml:space="preserve"> </w:t>
        </w:r>
      </w:ins>
      <w:r w:rsidRPr="00FD7229">
        <w:rPr>
          <w:rFonts w:ascii="Arial" w:hAnsi="Arial" w:cs="Arial"/>
        </w:rPr>
        <w:t xml:space="preserve">have concerns about </w:t>
      </w:r>
      <w:del w:id="19" w:author="Greg Bird" w:date="2017-06-21T08:55:00Z">
        <w:r w:rsidRPr="00FD7229" w:rsidDel="00362985">
          <w:rPr>
            <w:rFonts w:ascii="Arial" w:hAnsi="Arial" w:cs="Arial"/>
          </w:rPr>
          <w:delText xml:space="preserve">your </w:delText>
        </w:r>
      </w:del>
      <w:r w:rsidRPr="00FD7229">
        <w:rPr>
          <w:rFonts w:ascii="Arial" w:hAnsi="Arial" w:cs="Arial"/>
        </w:rPr>
        <w:t xml:space="preserve">access to computers, internet, or </w:t>
      </w:r>
      <w:del w:id="20" w:author="Greg Bird" w:date="2017-06-21T08:46:00Z">
        <w:r w:rsidRPr="00FD7229" w:rsidDel="0014294A">
          <w:rPr>
            <w:rFonts w:ascii="Arial" w:hAnsi="Arial" w:cs="Arial"/>
          </w:rPr>
          <w:delText xml:space="preserve">your </w:delText>
        </w:r>
      </w:del>
      <w:ins w:id="21" w:author="Greg Bird" w:date="2017-06-21T08:46:00Z">
        <w:r w:rsidR="0014294A">
          <w:rPr>
            <w:rFonts w:ascii="Arial" w:hAnsi="Arial" w:cs="Arial"/>
          </w:rPr>
          <w:t>their</w:t>
        </w:r>
        <w:r w:rsidR="0014294A" w:rsidRPr="00FD7229">
          <w:rPr>
            <w:rFonts w:ascii="Arial" w:hAnsi="Arial" w:cs="Arial"/>
          </w:rPr>
          <w:t xml:space="preserve"> </w:t>
        </w:r>
      </w:ins>
      <w:r w:rsidRPr="00FD7229">
        <w:rPr>
          <w:rFonts w:ascii="Arial" w:hAnsi="Arial" w:cs="Arial"/>
        </w:rPr>
        <w:t xml:space="preserve">computer </w:t>
      </w:r>
      <w:del w:id="22" w:author="Greg Bird" w:date="2017-06-21T08:46:00Z">
        <w:r w:rsidR="001A362D" w:rsidDel="0014294A">
          <w:rPr>
            <w:rFonts w:ascii="Arial" w:hAnsi="Arial" w:cs="Arial"/>
          </w:rPr>
          <w:delText xml:space="preserve">abd </w:delText>
        </w:r>
      </w:del>
      <w:ins w:id="23" w:author="Greg Bird" w:date="2017-06-21T08:46:00Z">
        <w:r w:rsidR="0014294A">
          <w:rPr>
            <w:rFonts w:ascii="Arial" w:hAnsi="Arial" w:cs="Arial"/>
          </w:rPr>
          <w:t>and</w:t>
        </w:r>
        <w:r w:rsidR="0014294A">
          <w:rPr>
            <w:rFonts w:ascii="Arial" w:hAnsi="Arial" w:cs="Arial"/>
          </w:rPr>
          <w:t xml:space="preserve"> </w:t>
        </w:r>
      </w:ins>
      <w:r w:rsidR="001A362D">
        <w:rPr>
          <w:rFonts w:ascii="Arial" w:hAnsi="Arial" w:cs="Arial"/>
        </w:rPr>
        <w:t xml:space="preserve">digital literacy </w:t>
      </w:r>
      <w:r w:rsidRPr="00FD7229">
        <w:rPr>
          <w:rFonts w:ascii="Arial" w:hAnsi="Arial" w:cs="Arial"/>
        </w:rPr>
        <w:t>skills.</w:t>
      </w:r>
    </w:p>
    <w:p w14:paraId="7CB4CBE6" w14:textId="77777777" w:rsidR="00FD7229" w:rsidRPr="00FD7229" w:rsidRDefault="00FD7229" w:rsidP="00FD7229">
      <w:pPr>
        <w:spacing w:after="0" w:line="240" w:lineRule="auto"/>
        <w:rPr>
          <w:rFonts w:ascii="Arial" w:hAnsi="Arial" w:cs="Arial"/>
        </w:rPr>
      </w:pPr>
    </w:p>
    <w:p w14:paraId="3EFF2646" w14:textId="77777777" w:rsidR="00FD7229" w:rsidRPr="00FD7229" w:rsidRDefault="00FD7229" w:rsidP="00FD7229">
      <w:pPr>
        <w:spacing w:after="0" w:line="240" w:lineRule="auto"/>
        <w:rPr>
          <w:rFonts w:ascii="Arial" w:hAnsi="Arial" w:cs="Arial"/>
          <w:b/>
        </w:rPr>
      </w:pPr>
      <w:r w:rsidRPr="00FD7229">
        <w:rPr>
          <w:rFonts w:ascii="Arial" w:hAnsi="Arial" w:cs="Arial"/>
          <w:b/>
        </w:rPr>
        <w:t>Hardware and Software requirements</w:t>
      </w:r>
    </w:p>
    <w:p w14:paraId="5D6C1EAC" w14:textId="244AD82D" w:rsidR="00FD7229" w:rsidRPr="00FD7229" w:rsidRDefault="00FD7229" w:rsidP="00FD7229">
      <w:pPr>
        <w:spacing w:after="0" w:line="240" w:lineRule="auto"/>
        <w:rPr>
          <w:rFonts w:ascii="Arial" w:hAnsi="Arial" w:cs="Arial"/>
        </w:rPr>
      </w:pPr>
      <w:r w:rsidRPr="00FD7229">
        <w:rPr>
          <w:rFonts w:ascii="Arial" w:hAnsi="Arial" w:cs="Arial"/>
        </w:rPr>
        <w:t>GOTAFE uses</w:t>
      </w:r>
      <w:ins w:id="24" w:author="Greg Bird" w:date="2017-06-21T08:47:00Z">
        <w:r w:rsidR="0014294A">
          <w:rPr>
            <w:rFonts w:ascii="Arial" w:hAnsi="Arial" w:cs="Arial"/>
          </w:rPr>
          <w:t xml:space="preserve"> the Moodle</w:t>
        </w:r>
      </w:ins>
      <w:r w:rsidRPr="00FD7229">
        <w:rPr>
          <w:rFonts w:ascii="Arial" w:hAnsi="Arial" w:cs="Arial"/>
        </w:rPr>
        <w:t xml:space="preserve"> </w:t>
      </w:r>
      <w:del w:id="25" w:author="Greg Bird" w:date="2017-06-21T08:47:00Z">
        <w:r w:rsidRPr="00FD7229" w:rsidDel="0014294A">
          <w:rPr>
            <w:rFonts w:ascii="Arial" w:hAnsi="Arial" w:cs="Arial"/>
          </w:rPr>
          <w:delText xml:space="preserve">learning </w:delText>
        </w:r>
      </w:del>
      <w:ins w:id="26" w:author="Greg Bird" w:date="2017-06-21T08:47:00Z">
        <w:r w:rsidR="0014294A">
          <w:rPr>
            <w:rFonts w:ascii="Arial" w:hAnsi="Arial" w:cs="Arial"/>
          </w:rPr>
          <w:t>L</w:t>
        </w:r>
        <w:r w:rsidR="0014294A" w:rsidRPr="00FD7229">
          <w:rPr>
            <w:rFonts w:ascii="Arial" w:hAnsi="Arial" w:cs="Arial"/>
          </w:rPr>
          <w:t xml:space="preserve">earning </w:t>
        </w:r>
      </w:ins>
      <w:del w:id="27" w:author="Greg Bird" w:date="2017-06-21T08:47:00Z">
        <w:r w:rsidRPr="00FD7229" w:rsidDel="0014294A">
          <w:rPr>
            <w:rFonts w:ascii="Arial" w:hAnsi="Arial" w:cs="Arial"/>
          </w:rPr>
          <w:delText xml:space="preserve">management </w:delText>
        </w:r>
      </w:del>
      <w:ins w:id="28" w:author="Greg Bird" w:date="2017-06-21T08:47:00Z">
        <w:r w:rsidR="0014294A">
          <w:rPr>
            <w:rFonts w:ascii="Arial" w:hAnsi="Arial" w:cs="Arial"/>
          </w:rPr>
          <w:t>M</w:t>
        </w:r>
        <w:r w:rsidR="0014294A" w:rsidRPr="00FD7229">
          <w:rPr>
            <w:rFonts w:ascii="Arial" w:hAnsi="Arial" w:cs="Arial"/>
          </w:rPr>
          <w:t xml:space="preserve">anagement </w:t>
        </w:r>
      </w:ins>
      <w:del w:id="29" w:author="Greg Bird" w:date="2017-06-21T08:47:00Z">
        <w:r w:rsidRPr="00FD7229" w:rsidDel="0014294A">
          <w:rPr>
            <w:rFonts w:ascii="Arial" w:hAnsi="Arial" w:cs="Arial"/>
          </w:rPr>
          <w:delText xml:space="preserve">system </w:delText>
        </w:r>
      </w:del>
      <w:ins w:id="30" w:author="Greg Bird" w:date="2017-06-21T08:47:00Z">
        <w:r w:rsidR="0014294A">
          <w:rPr>
            <w:rFonts w:ascii="Arial" w:hAnsi="Arial" w:cs="Arial"/>
          </w:rPr>
          <w:t>S</w:t>
        </w:r>
        <w:r w:rsidR="0014294A" w:rsidRPr="00FD7229">
          <w:rPr>
            <w:rFonts w:ascii="Arial" w:hAnsi="Arial" w:cs="Arial"/>
          </w:rPr>
          <w:t xml:space="preserve">ystem </w:t>
        </w:r>
      </w:ins>
      <w:r w:rsidRPr="00FD7229">
        <w:rPr>
          <w:rFonts w:ascii="Arial" w:hAnsi="Arial" w:cs="Arial"/>
        </w:rPr>
        <w:t>(LMS) for online course delivery and provides a comprehensive suite of eLearning Technologies (eLT’s) to support teaching and learning.  These technologies are browser based, and available anywhere, anytime via the internet, both on and off campus. Some courses also use eBooks, ePortfolio, Polycom videoconferencing, Zoom (live classroom) Skype, and secure social media platforms.</w:t>
      </w:r>
    </w:p>
    <w:p w14:paraId="17E1A51F" w14:textId="77777777" w:rsidR="00FD7229" w:rsidRPr="00FD7229" w:rsidRDefault="00FD7229" w:rsidP="00FD7229">
      <w:pPr>
        <w:spacing w:after="0" w:line="240" w:lineRule="auto"/>
        <w:rPr>
          <w:rFonts w:ascii="Arial" w:hAnsi="Arial" w:cs="Arial"/>
        </w:rPr>
      </w:pPr>
      <w:r w:rsidRPr="00FD7229">
        <w:rPr>
          <w:rFonts w:ascii="Arial" w:hAnsi="Arial" w:cs="Arial"/>
        </w:rPr>
        <w:t xml:space="preserve"> </w:t>
      </w:r>
    </w:p>
    <w:p w14:paraId="46885AAC" w14:textId="77777777" w:rsidR="00FD7229" w:rsidRDefault="00FD7229" w:rsidP="00FD7229">
      <w:pPr>
        <w:spacing w:after="0" w:line="240" w:lineRule="auto"/>
        <w:rPr>
          <w:rFonts w:ascii="Arial" w:hAnsi="Arial" w:cs="Arial"/>
        </w:rPr>
      </w:pPr>
      <w:r w:rsidRPr="00FD7229">
        <w:rPr>
          <w:rFonts w:ascii="Arial" w:hAnsi="Arial" w:cs="Arial"/>
        </w:rPr>
        <w:t>The following are the minimum information technology requirements to enable optimal access to the LMS:</w:t>
      </w:r>
      <w:r w:rsidRPr="00FD7229">
        <w:rPr>
          <w:rFonts w:ascii="Arial" w:hAnsi="Arial" w:cs="Arial"/>
        </w:rPr>
        <w:br/>
      </w:r>
    </w:p>
    <w:p w14:paraId="780B4C1A" w14:textId="77777777" w:rsidR="00FD7229" w:rsidRPr="00FD7229" w:rsidRDefault="00FD7229" w:rsidP="00FD7229">
      <w:pPr>
        <w:spacing w:after="0" w:line="240" w:lineRule="auto"/>
        <w:rPr>
          <w:rFonts w:ascii="Arial" w:hAnsi="Arial" w:cs="Arial"/>
          <w:b/>
        </w:rPr>
      </w:pPr>
      <w:r w:rsidRPr="00FD7229">
        <w:rPr>
          <w:rFonts w:ascii="Arial" w:hAnsi="Arial" w:cs="Arial"/>
          <w:b/>
        </w:rPr>
        <w:t>Hardware recommendations</w:t>
      </w:r>
    </w:p>
    <w:p w14:paraId="6473768E" w14:textId="77777777" w:rsidR="00FD7229" w:rsidRDefault="00FD7229" w:rsidP="00FD7229">
      <w:pPr>
        <w:spacing w:after="0" w:line="240" w:lineRule="auto"/>
        <w:rPr>
          <w:rFonts w:ascii="Arial" w:hAnsi="Arial" w:cs="Arial"/>
        </w:rPr>
      </w:pPr>
      <w:bookmarkStart w:id="31" w:name="OLE_LINK17"/>
      <w:bookmarkStart w:id="32" w:name="OLE_LINK18"/>
      <w:r w:rsidRPr="00FD7229">
        <w:rPr>
          <w:rFonts w:ascii="Arial" w:hAnsi="Arial" w:cs="Arial"/>
        </w:rPr>
        <w:t xml:space="preserve">GOTAFE’s eLT’s </w:t>
      </w:r>
      <w:bookmarkEnd w:id="31"/>
      <w:bookmarkEnd w:id="32"/>
      <w:r w:rsidRPr="00FD7229">
        <w:rPr>
          <w:rFonts w:ascii="Arial" w:hAnsi="Arial" w:cs="Arial"/>
        </w:rPr>
        <w:t>are chosen to ensure access across a wide range of hardware, Operating Systems, browsers and devices, including smart phones and tablet PCs.</w:t>
      </w:r>
    </w:p>
    <w:p w14:paraId="3C982231" w14:textId="77777777" w:rsidR="00FD7229" w:rsidRDefault="00FD7229" w:rsidP="00FD7229">
      <w:pPr>
        <w:spacing w:after="0" w:line="240" w:lineRule="auto"/>
        <w:rPr>
          <w:rFonts w:ascii="Arial" w:hAnsi="Arial" w:cs="Arial"/>
        </w:rPr>
      </w:pPr>
      <w:r w:rsidRPr="00FD7229">
        <w:rPr>
          <w:rFonts w:ascii="Arial" w:hAnsi="Arial" w:cs="Arial"/>
        </w:rPr>
        <w:t>This includes (but is not limited to), Windows PC’s and laptops, Mac PC’s and laptops, Tablet PC’s (iOS and Android) and smartphones (iOS and Android)</w:t>
      </w:r>
    </w:p>
    <w:p w14:paraId="33648E43" w14:textId="77777777" w:rsidR="00FD7229" w:rsidRPr="00FD7229" w:rsidRDefault="00FD7229" w:rsidP="00FD7229">
      <w:pPr>
        <w:spacing w:after="0" w:line="240" w:lineRule="auto"/>
        <w:rPr>
          <w:rFonts w:ascii="Arial" w:hAnsi="Arial" w:cs="Arial"/>
        </w:rPr>
      </w:pPr>
    </w:p>
    <w:p w14:paraId="33B27FBA" w14:textId="382B854E" w:rsidR="00FD7229" w:rsidRDefault="00FD7229" w:rsidP="00FD7229">
      <w:pPr>
        <w:spacing w:after="0" w:line="240" w:lineRule="auto"/>
        <w:rPr>
          <w:rFonts w:ascii="Arial" w:hAnsi="Arial" w:cs="Arial"/>
        </w:rPr>
      </w:pPr>
      <w:r w:rsidRPr="00FD7229">
        <w:rPr>
          <w:rFonts w:ascii="Arial" w:hAnsi="Arial" w:cs="Arial"/>
        </w:rPr>
        <w:t xml:space="preserve">As GOTAFE’s eLT’s are all accessible through the browser, </w:t>
      </w:r>
      <w:del w:id="33" w:author="Greg Bird" w:date="2017-06-21T08:48:00Z">
        <w:r w:rsidRPr="00FD7229" w:rsidDel="00B955A9">
          <w:rPr>
            <w:rFonts w:ascii="Arial" w:hAnsi="Arial" w:cs="Arial"/>
          </w:rPr>
          <w:delText xml:space="preserve">they </w:delText>
        </w:r>
      </w:del>
      <w:ins w:id="34" w:author="Greg Bird" w:date="2017-06-21T08:48:00Z">
        <w:r w:rsidR="00B955A9">
          <w:rPr>
            <w:rFonts w:ascii="Arial" w:hAnsi="Arial" w:cs="Arial"/>
          </w:rPr>
          <w:t>and</w:t>
        </w:r>
        <w:r w:rsidR="00B955A9" w:rsidRPr="00FD7229">
          <w:rPr>
            <w:rFonts w:ascii="Arial" w:hAnsi="Arial" w:cs="Arial"/>
          </w:rPr>
          <w:t xml:space="preserve"> </w:t>
        </w:r>
      </w:ins>
      <w:r w:rsidRPr="00FD7229">
        <w:rPr>
          <w:rFonts w:ascii="Arial" w:hAnsi="Arial" w:cs="Arial"/>
        </w:rPr>
        <w:t xml:space="preserve">require minimal hardware. </w:t>
      </w:r>
      <w:del w:id="35" w:author="Greg Bird" w:date="2017-06-21T08:52:00Z">
        <w:r w:rsidRPr="00FD7229" w:rsidDel="00362985">
          <w:rPr>
            <w:rFonts w:ascii="Arial" w:hAnsi="Arial" w:cs="Arial"/>
          </w:rPr>
          <w:delText xml:space="preserve">You </w:delText>
        </w:r>
      </w:del>
      <w:ins w:id="36" w:author="Greg Bird" w:date="2017-06-21T08:52:00Z">
        <w:r w:rsidR="00362985">
          <w:rPr>
            <w:rFonts w:ascii="Arial" w:hAnsi="Arial" w:cs="Arial"/>
          </w:rPr>
          <w:t>Students</w:t>
        </w:r>
        <w:r w:rsidR="00362985" w:rsidRPr="00FD7229">
          <w:rPr>
            <w:rFonts w:ascii="Arial" w:hAnsi="Arial" w:cs="Arial"/>
          </w:rPr>
          <w:t xml:space="preserve"> </w:t>
        </w:r>
      </w:ins>
      <w:del w:id="37" w:author="Greg Bird" w:date="2017-06-21T08:52:00Z">
        <w:r w:rsidRPr="00FD7229" w:rsidDel="00362985">
          <w:rPr>
            <w:rFonts w:ascii="Arial" w:hAnsi="Arial" w:cs="Arial"/>
          </w:rPr>
          <w:delText>will need</w:delText>
        </w:r>
      </w:del>
      <w:r w:rsidRPr="00FD7229">
        <w:rPr>
          <w:rFonts w:ascii="Arial" w:hAnsi="Arial" w:cs="Arial"/>
        </w:rPr>
        <w:t xml:space="preserve"> access to the internet and a PC/laptop, tablet PC or smart device with the ability to view and hear video</w:t>
      </w:r>
      <w:r w:rsidR="001A362D">
        <w:rPr>
          <w:rFonts w:ascii="Arial" w:hAnsi="Arial" w:cs="Arial"/>
        </w:rPr>
        <w:t>-</w:t>
      </w:r>
      <w:r w:rsidRPr="00FD7229">
        <w:rPr>
          <w:rFonts w:ascii="Arial" w:hAnsi="Arial" w:cs="Arial"/>
        </w:rPr>
        <w:t xml:space="preserve">recordings. </w:t>
      </w:r>
      <w:r>
        <w:rPr>
          <w:rFonts w:ascii="Arial" w:hAnsi="Arial" w:cs="Arial"/>
        </w:rPr>
        <w:t>The recommended operating system minimal requirements are:</w:t>
      </w:r>
    </w:p>
    <w:p w14:paraId="61DABED0" w14:textId="77777777" w:rsidR="00FD7229" w:rsidRDefault="00FD7229" w:rsidP="00FD7229">
      <w:pPr>
        <w:spacing w:after="0" w:line="240" w:lineRule="auto"/>
        <w:rPr>
          <w:rFonts w:ascii="Arial" w:hAnsi="Arial" w:cs="Arial"/>
        </w:rPr>
      </w:pPr>
    </w:p>
    <w:p w14:paraId="1FD70CE7" w14:textId="77777777" w:rsidR="00FD7229" w:rsidRPr="00FD7229" w:rsidRDefault="00FD7229" w:rsidP="00FD7229">
      <w:pPr>
        <w:spacing w:after="0" w:line="240" w:lineRule="auto"/>
        <w:rPr>
          <w:rFonts w:ascii="Arial" w:hAnsi="Arial" w:cs="Arial"/>
          <w:i/>
        </w:rPr>
      </w:pPr>
      <w:r w:rsidRPr="00FD7229">
        <w:rPr>
          <w:rFonts w:ascii="Arial" w:hAnsi="Arial" w:cs="Arial"/>
          <w:highlight w:val="yellow"/>
        </w:rPr>
        <w:t xml:space="preserve">Xxxxxxxxxxxxxxxxxxx </w:t>
      </w:r>
      <w:r w:rsidRPr="00FD7229">
        <w:rPr>
          <w:rFonts w:ascii="Arial" w:hAnsi="Arial" w:cs="Arial"/>
          <w:i/>
          <w:highlight w:val="yellow"/>
        </w:rPr>
        <w:t>need input from ICT here</w:t>
      </w:r>
    </w:p>
    <w:p w14:paraId="1816BD82" w14:textId="77777777" w:rsidR="00FD7229" w:rsidRDefault="00FD7229" w:rsidP="00FD7229">
      <w:pPr>
        <w:spacing w:after="0" w:line="240" w:lineRule="auto"/>
        <w:rPr>
          <w:rFonts w:ascii="Arial" w:hAnsi="Arial" w:cs="Arial"/>
        </w:rPr>
      </w:pPr>
    </w:p>
    <w:p w14:paraId="3B70D18F" w14:textId="1AE6BB8E" w:rsidR="00FD7229" w:rsidRDefault="00FD7229" w:rsidP="00FD7229">
      <w:pPr>
        <w:spacing w:after="0" w:line="240" w:lineRule="auto"/>
        <w:rPr>
          <w:rFonts w:ascii="Arial" w:hAnsi="Arial" w:cs="Arial"/>
        </w:rPr>
      </w:pPr>
      <w:r w:rsidRPr="00FD7229">
        <w:rPr>
          <w:rFonts w:ascii="Arial" w:hAnsi="Arial" w:cs="Arial"/>
        </w:rPr>
        <w:t xml:space="preserve">Some courses </w:t>
      </w:r>
      <w:del w:id="38" w:author="Greg Bird" w:date="2017-06-21T08:53:00Z">
        <w:r w:rsidRPr="00FD7229" w:rsidDel="00362985">
          <w:rPr>
            <w:rFonts w:ascii="Arial" w:hAnsi="Arial" w:cs="Arial"/>
          </w:rPr>
          <w:delText xml:space="preserve">may </w:delText>
        </w:r>
      </w:del>
      <w:r w:rsidRPr="00FD7229">
        <w:rPr>
          <w:rFonts w:ascii="Arial" w:hAnsi="Arial" w:cs="Arial"/>
        </w:rPr>
        <w:t xml:space="preserve">require </w:t>
      </w:r>
      <w:del w:id="39" w:author="Greg Bird" w:date="2017-06-21T08:53:00Z">
        <w:r w:rsidRPr="00FD7229" w:rsidDel="00362985">
          <w:rPr>
            <w:rFonts w:ascii="Arial" w:hAnsi="Arial" w:cs="Arial"/>
          </w:rPr>
          <w:delText xml:space="preserve">you </w:delText>
        </w:r>
      </w:del>
      <w:ins w:id="40" w:author="Greg Bird" w:date="2017-06-21T08:53:00Z">
        <w:r w:rsidR="00362985">
          <w:rPr>
            <w:rFonts w:ascii="Arial" w:hAnsi="Arial" w:cs="Arial"/>
          </w:rPr>
          <w:t>students</w:t>
        </w:r>
        <w:r w:rsidR="00362985" w:rsidRPr="00FD7229">
          <w:rPr>
            <w:rFonts w:ascii="Arial" w:hAnsi="Arial" w:cs="Arial"/>
          </w:rPr>
          <w:t xml:space="preserve"> </w:t>
        </w:r>
      </w:ins>
      <w:r w:rsidRPr="00FD7229">
        <w:rPr>
          <w:rFonts w:ascii="Arial" w:hAnsi="Arial" w:cs="Arial"/>
        </w:rPr>
        <w:t xml:space="preserve">to create and upload photographs or videos, so </w:t>
      </w:r>
      <w:del w:id="41" w:author="Greg Bird" w:date="2017-06-21T08:53:00Z">
        <w:r w:rsidRPr="00FD7229" w:rsidDel="00362985">
          <w:rPr>
            <w:rFonts w:ascii="Arial" w:hAnsi="Arial" w:cs="Arial"/>
          </w:rPr>
          <w:delText xml:space="preserve">you </w:delText>
        </w:r>
      </w:del>
      <w:r w:rsidRPr="00FD7229">
        <w:rPr>
          <w:rFonts w:ascii="Arial" w:hAnsi="Arial" w:cs="Arial"/>
        </w:rPr>
        <w:t xml:space="preserve">will need a digital camera or device. Some courses </w:t>
      </w:r>
      <w:del w:id="42" w:author="Greg Bird" w:date="2017-06-21T08:53:00Z">
        <w:r w:rsidRPr="00FD7229" w:rsidDel="00362985">
          <w:rPr>
            <w:rFonts w:ascii="Arial" w:hAnsi="Arial" w:cs="Arial"/>
          </w:rPr>
          <w:delText xml:space="preserve">may </w:delText>
        </w:r>
      </w:del>
      <w:r w:rsidRPr="00FD7229">
        <w:rPr>
          <w:rFonts w:ascii="Arial" w:hAnsi="Arial" w:cs="Arial"/>
        </w:rPr>
        <w:t xml:space="preserve">require </w:t>
      </w:r>
      <w:del w:id="43" w:author="Greg Bird" w:date="2017-06-21T08:53:00Z">
        <w:r w:rsidRPr="00FD7229" w:rsidDel="00362985">
          <w:rPr>
            <w:rFonts w:ascii="Arial" w:hAnsi="Arial" w:cs="Arial"/>
          </w:rPr>
          <w:delText xml:space="preserve">you to </w:delText>
        </w:r>
      </w:del>
      <w:r w:rsidRPr="00FD7229">
        <w:rPr>
          <w:rFonts w:ascii="Arial" w:hAnsi="Arial" w:cs="Arial"/>
        </w:rPr>
        <w:t>participat</w:t>
      </w:r>
      <w:del w:id="44" w:author="Greg Bird" w:date="2017-06-21T08:53:00Z">
        <w:r w:rsidRPr="00FD7229" w:rsidDel="00362985">
          <w:rPr>
            <w:rFonts w:ascii="Arial" w:hAnsi="Arial" w:cs="Arial"/>
          </w:rPr>
          <w:delText>e</w:delText>
        </w:r>
      </w:del>
      <w:ins w:id="45" w:author="Greg Bird" w:date="2017-06-21T08:53:00Z">
        <w:r w:rsidR="00362985">
          <w:rPr>
            <w:rFonts w:ascii="Arial" w:hAnsi="Arial" w:cs="Arial"/>
          </w:rPr>
          <w:t>ion</w:t>
        </w:r>
      </w:ins>
      <w:r w:rsidRPr="00FD7229">
        <w:rPr>
          <w:rFonts w:ascii="Arial" w:hAnsi="Arial" w:cs="Arial"/>
        </w:rPr>
        <w:t xml:space="preserve"> in webinars so </w:t>
      </w:r>
      <w:del w:id="46" w:author="Greg Bird" w:date="2017-06-21T08:53:00Z">
        <w:r w:rsidRPr="00FD7229" w:rsidDel="00362985">
          <w:rPr>
            <w:rFonts w:ascii="Arial" w:hAnsi="Arial" w:cs="Arial"/>
          </w:rPr>
          <w:delText xml:space="preserve">you will </w:delText>
        </w:r>
      </w:del>
      <w:r w:rsidRPr="00FD7229">
        <w:rPr>
          <w:rFonts w:ascii="Arial" w:hAnsi="Arial" w:cs="Arial"/>
        </w:rPr>
        <w:t>need a webcam and headset with microphone.</w:t>
      </w:r>
    </w:p>
    <w:p w14:paraId="722430AA" w14:textId="77777777" w:rsidR="00FD7229" w:rsidRPr="00FD7229" w:rsidRDefault="00FD7229" w:rsidP="00FD7229">
      <w:pPr>
        <w:spacing w:after="0" w:line="240" w:lineRule="auto"/>
        <w:rPr>
          <w:rFonts w:ascii="Arial" w:hAnsi="Arial" w:cs="Arial"/>
        </w:rPr>
      </w:pPr>
    </w:p>
    <w:p w14:paraId="716BE22A" w14:textId="7E8DB1B9" w:rsidR="00FD7229" w:rsidRDefault="00FD7229" w:rsidP="00FD7229">
      <w:pPr>
        <w:spacing w:after="0" w:line="240" w:lineRule="auto"/>
        <w:rPr>
          <w:rFonts w:ascii="Arial" w:hAnsi="Arial" w:cs="Arial"/>
        </w:rPr>
      </w:pPr>
      <w:r w:rsidRPr="00FD7229">
        <w:rPr>
          <w:rFonts w:ascii="Arial" w:hAnsi="Arial" w:cs="Arial"/>
          <w:b/>
        </w:rPr>
        <w:t>Internet connection speed</w:t>
      </w:r>
      <w:r w:rsidRPr="00FD7229">
        <w:rPr>
          <w:rFonts w:ascii="Arial" w:hAnsi="Arial" w:cs="Arial"/>
          <w:b/>
        </w:rPr>
        <w:br/>
      </w:r>
      <w:del w:id="47" w:author="Greg Bird" w:date="2017-06-21T08:54:00Z">
        <w:r w:rsidRPr="00FD7229" w:rsidDel="00362985">
          <w:rPr>
            <w:rFonts w:ascii="Arial" w:hAnsi="Arial" w:cs="Arial"/>
          </w:rPr>
          <w:delText>Use a</w:delText>
        </w:r>
      </w:del>
      <w:ins w:id="48" w:author="Greg Bird" w:date="2017-06-21T08:54:00Z">
        <w:r w:rsidR="00362985">
          <w:rPr>
            <w:rFonts w:ascii="Arial" w:hAnsi="Arial" w:cs="Arial"/>
          </w:rPr>
          <w:t>A</w:t>
        </w:r>
      </w:ins>
      <w:r w:rsidRPr="00FD7229">
        <w:rPr>
          <w:rFonts w:ascii="Arial" w:hAnsi="Arial" w:cs="Arial"/>
        </w:rPr>
        <w:t xml:space="preserve"> broadband connection (256Kbit/sec or faster (1.2Mb/sec is recommended for optimal viewing</w:t>
      </w:r>
      <w:r>
        <w:rPr>
          <w:rFonts w:ascii="Arial" w:hAnsi="Arial" w:cs="Arial"/>
        </w:rPr>
        <w:t xml:space="preserve"> </w:t>
      </w:r>
      <w:r w:rsidRPr="00FD7229">
        <w:rPr>
          <w:rFonts w:ascii="Arial" w:hAnsi="Arial" w:cs="Arial"/>
        </w:rPr>
        <w:t>of Zoom webinar presentations) t</w:t>
      </w:r>
      <w:r w:rsidR="007B7D40">
        <w:rPr>
          <w:rFonts w:ascii="Arial" w:hAnsi="Arial" w:cs="Arial"/>
        </w:rPr>
        <w:t>hrough USB wireless modem, ADSL</w:t>
      </w:r>
      <w:r w:rsidRPr="00FD7229">
        <w:rPr>
          <w:rFonts w:ascii="Arial" w:hAnsi="Arial" w:cs="Arial"/>
        </w:rPr>
        <w:t xml:space="preserve"> T1/T2, fibre optic or cable.  Dial up internet is not recommended.</w:t>
      </w:r>
    </w:p>
    <w:p w14:paraId="52D06190" w14:textId="77777777" w:rsidR="00FD7229" w:rsidRPr="00FD7229" w:rsidRDefault="00FD7229" w:rsidP="00FD7229">
      <w:pPr>
        <w:spacing w:after="0" w:line="240" w:lineRule="auto"/>
        <w:rPr>
          <w:rFonts w:ascii="Arial" w:hAnsi="Arial" w:cs="Arial"/>
        </w:rPr>
      </w:pPr>
    </w:p>
    <w:p w14:paraId="1F3BB857" w14:textId="77777777" w:rsidR="00FD7229" w:rsidRPr="00FD7229" w:rsidRDefault="00FD7229" w:rsidP="00FD7229">
      <w:pPr>
        <w:spacing w:after="0" w:line="240" w:lineRule="auto"/>
        <w:rPr>
          <w:rFonts w:ascii="Arial" w:hAnsi="Arial" w:cs="Arial"/>
          <w:b/>
        </w:rPr>
      </w:pPr>
      <w:r w:rsidRPr="00FD7229">
        <w:rPr>
          <w:rFonts w:ascii="Arial" w:hAnsi="Arial" w:cs="Arial"/>
          <w:b/>
        </w:rPr>
        <w:t>Minimum Software recommendation</w:t>
      </w:r>
      <w:r>
        <w:rPr>
          <w:rFonts w:ascii="Arial" w:hAnsi="Arial" w:cs="Arial"/>
          <w:b/>
        </w:rPr>
        <w:t>s</w:t>
      </w:r>
    </w:p>
    <w:p w14:paraId="511BB214" w14:textId="77777777" w:rsidR="00FD7229" w:rsidRPr="00FD7229" w:rsidRDefault="00FD7229" w:rsidP="00FD7229">
      <w:pPr>
        <w:spacing w:after="0" w:line="240" w:lineRule="auto"/>
        <w:rPr>
          <w:rFonts w:ascii="Arial" w:hAnsi="Arial" w:cs="Arial"/>
          <w:b/>
          <w:i/>
        </w:rPr>
      </w:pPr>
      <w:r w:rsidRPr="00FD7229">
        <w:rPr>
          <w:rFonts w:ascii="Arial" w:hAnsi="Arial" w:cs="Arial"/>
          <w:b/>
          <w:i/>
        </w:rPr>
        <w:t>Browser</w:t>
      </w:r>
      <w:r>
        <w:rPr>
          <w:rFonts w:ascii="Arial" w:hAnsi="Arial" w:cs="Arial"/>
          <w:b/>
          <w:i/>
        </w:rPr>
        <w:t>s</w:t>
      </w:r>
    </w:p>
    <w:p w14:paraId="2E8B8641" w14:textId="590604B0" w:rsidR="00FD7229" w:rsidRPr="00FD7229" w:rsidRDefault="00FD7229" w:rsidP="00FD7229">
      <w:pPr>
        <w:spacing w:after="0" w:line="240" w:lineRule="auto"/>
        <w:rPr>
          <w:rFonts w:ascii="Arial" w:hAnsi="Arial" w:cs="Arial"/>
        </w:rPr>
      </w:pPr>
      <w:r w:rsidRPr="00FD7229">
        <w:rPr>
          <w:rFonts w:ascii="Arial" w:hAnsi="Arial" w:cs="Arial"/>
        </w:rPr>
        <w:t xml:space="preserve">We recommend the latest version of </w:t>
      </w:r>
      <w:del w:id="49" w:author="Greg Bird" w:date="2017-06-21T08:54:00Z">
        <w:r w:rsidRPr="00FD7229" w:rsidDel="00362985">
          <w:rPr>
            <w:rFonts w:ascii="Arial" w:hAnsi="Arial" w:cs="Arial"/>
          </w:rPr>
          <w:delText xml:space="preserve">your </w:delText>
        </w:r>
      </w:del>
      <w:ins w:id="50" w:author="Greg Bird" w:date="2017-06-21T08:54:00Z">
        <w:r w:rsidR="00362985">
          <w:rPr>
            <w:rFonts w:ascii="Arial" w:hAnsi="Arial" w:cs="Arial"/>
          </w:rPr>
          <w:t>the students</w:t>
        </w:r>
        <w:r w:rsidR="00362985" w:rsidRPr="00FD7229">
          <w:rPr>
            <w:rFonts w:ascii="Arial" w:hAnsi="Arial" w:cs="Arial"/>
          </w:rPr>
          <w:t xml:space="preserve"> </w:t>
        </w:r>
      </w:ins>
      <w:r w:rsidRPr="00FD7229">
        <w:rPr>
          <w:rFonts w:ascii="Arial" w:hAnsi="Arial" w:cs="Arial"/>
        </w:rPr>
        <w:t>preferred browser, although the online learning materials can be accessed through most browser versions.  Recommendations are:</w:t>
      </w:r>
    </w:p>
    <w:p w14:paraId="39AA2F0D" w14:textId="77777777" w:rsidR="00FD7229" w:rsidRPr="00FD7229" w:rsidRDefault="00FD7229" w:rsidP="00FD7229">
      <w:pPr>
        <w:pStyle w:val="ListParagraph"/>
        <w:numPr>
          <w:ilvl w:val="0"/>
          <w:numId w:val="9"/>
        </w:numPr>
        <w:spacing w:after="0" w:line="240" w:lineRule="auto"/>
        <w:rPr>
          <w:rFonts w:ascii="Arial" w:hAnsi="Arial" w:cs="Arial"/>
        </w:rPr>
      </w:pPr>
      <w:r w:rsidRPr="00FD7229">
        <w:rPr>
          <w:rFonts w:ascii="Arial" w:hAnsi="Arial" w:cs="Arial"/>
        </w:rPr>
        <w:t>Google Chrome 30.0+</w:t>
      </w:r>
    </w:p>
    <w:p w14:paraId="50DBCB7B" w14:textId="77777777" w:rsidR="00FD7229" w:rsidRPr="00FD7229" w:rsidRDefault="00FD7229" w:rsidP="00FD7229">
      <w:pPr>
        <w:pStyle w:val="ListParagraph"/>
        <w:numPr>
          <w:ilvl w:val="0"/>
          <w:numId w:val="9"/>
        </w:numPr>
        <w:spacing w:after="0" w:line="240" w:lineRule="auto"/>
        <w:rPr>
          <w:rFonts w:ascii="Arial" w:hAnsi="Arial" w:cs="Arial"/>
        </w:rPr>
      </w:pPr>
      <w:r w:rsidRPr="00FD7229">
        <w:rPr>
          <w:rFonts w:ascii="Arial" w:hAnsi="Arial" w:cs="Arial"/>
        </w:rPr>
        <w:t xml:space="preserve">Mozilla Firefox 25.0+ </w:t>
      </w:r>
    </w:p>
    <w:p w14:paraId="1B1A0BA5" w14:textId="77777777" w:rsidR="00FD7229" w:rsidRPr="00FD7229" w:rsidRDefault="00FD7229" w:rsidP="00FD7229">
      <w:pPr>
        <w:pStyle w:val="ListParagraph"/>
        <w:numPr>
          <w:ilvl w:val="0"/>
          <w:numId w:val="9"/>
        </w:numPr>
        <w:spacing w:after="0" w:line="240" w:lineRule="auto"/>
        <w:rPr>
          <w:rFonts w:ascii="Arial" w:hAnsi="Arial" w:cs="Arial"/>
        </w:rPr>
      </w:pPr>
      <w:r w:rsidRPr="00FD7229">
        <w:rPr>
          <w:rFonts w:ascii="Arial" w:hAnsi="Arial" w:cs="Arial"/>
        </w:rPr>
        <w:t>Apple Safari 6+</w:t>
      </w:r>
    </w:p>
    <w:p w14:paraId="513D8A3D" w14:textId="77777777" w:rsidR="00FD7229" w:rsidRPr="00FD7229" w:rsidRDefault="00FD7229" w:rsidP="00FD7229">
      <w:pPr>
        <w:pStyle w:val="ListParagraph"/>
        <w:numPr>
          <w:ilvl w:val="0"/>
          <w:numId w:val="9"/>
        </w:numPr>
        <w:spacing w:after="0" w:line="240" w:lineRule="auto"/>
        <w:rPr>
          <w:rFonts w:ascii="Arial" w:hAnsi="Arial" w:cs="Arial"/>
        </w:rPr>
      </w:pPr>
      <w:r w:rsidRPr="00FD7229">
        <w:rPr>
          <w:rFonts w:ascii="Arial" w:hAnsi="Arial" w:cs="Arial"/>
        </w:rPr>
        <w:t xml:space="preserve">Microsoft Internet Explorer 9+ </w:t>
      </w:r>
      <w:r>
        <w:rPr>
          <w:rFonts w:ascii="Arial" w:hAnsi="Arial" w:cs="Arial"/>
        </w:rPr>
        <w:t>/ Microsoft Edge (for Windows 10)</w:t>
      </w:r>
    </w:p>
    <w:p w14:paraId="40ED2312" w14:textId="77777777" w:rsidR="00FD7229" w:rsidRPr="00FD7229" w:rsidRDefault="00FD7229" w:rsidP="00FD7229">
      <w:pPr>
        <w:spacing w:after="0" w:line="240" w:lineRule="auto"/>
        <w:rPr>
          <w:rFonts w:ascii="Arial" w:hAnsi="Arial" w:cs="Arial"/>
        </w:rPr>
      </w:pPr>
      <w:r>
        <w:rPr>
          <w:rFonts w:ascii="Arial" w:hAnsi="Arial" w:cs="Arial"/>
        </w:rPr>
        <w:t>Recommended b</w:t>
      </w:r>
      <w:r w:rsidRPr="00FD7229">
        <w:rPr>
          <w:rFonts w:ascii="Arial" w:hAnsi="Arial" w:cs="Arial"/>
        </w:rPr>
        <w:t>rowser settings</w:t>
      </w:r>
      <w:r>
        <w:rPr>
          <w:rFonts w:ascii="Arial" w:hAnsi="Arial" w:cs="Arial"/>
        </w:rPr>
        <w:t>:</w:t>
      </w:r>
    </w:p>
    <w:p w14:paraId="64674C5E" w14:textId="77777777" w:rsidR="00FD7229" w:rsidRPr="00FD7229" w:rsidRDefault="00FD7229" w:rsidP="00FD7229">
      <w:pPr>
        <w:pStyle w:val="ListParagraph"/>
        <w:numPr>
          <w:ilvl w:val="0"/>
          <w:numId w:val="10"/>
        </w:numPr>
        <w:spacing w:after="0" w:line="240" w:lineRule="auto"/>
        <w:rPr>
          <w:rFonts w:ascii="Arial" w:hAnsi="Arial" w:cs="Arial"/>
        </w:rPr>
      </w:pPr>
      <w:r w:rsidRPr="00FD7229">
        <w:rPr>
          <w:rFonts w:ascii="Arial" w:hAnsi="Arial" w:cs="Arial"/>
        </w:rPr>
        <w:t>JavaScript enabled</w:t>
      </w:r>
    </w:p>
    <w:p w14:paraId="69E9A264" w14:textId="77777777" w:rsidR="00FD7229" w:rsidRPr="00FD7229" w:rsidRDefault="00FD7229" w:rsidP="00FD7229">
      <w:pPr>
        <w:pStyle w:val="ListParagraph"/>
        <w:numPr>
          <w:ilvl w:val="0"/>
          <w:numId w:val="10"/>
        </w:numPr>
        <w:spacing w:after="0" w:line="240" w:lineRule="auto"/>
        <w:rPr>
          <w:rFonts w:ascii="Arial" w:hAnsi="Arial" w:cs="Arial"/>
        </w:rPr>
      </w:pPr>
      <w:r w:rsidRPr="00FD7229">
        <w:rPr>
          <w:rFonts w:ascii="Arial" w:hAnsi="Arial" w:cs="Arial"/>
        </w:rPr>
        <w:t>Cookies enabled</w:t>
      </w:r>
    </w:p>
    <w:p w14:paraId="4307B3EA" w14:textId="77777777" w:rsidR="00FD7229" w:rsidRPr="00FD7229" w:rsidRDefault="00FD7229" w:rsidP="00FD7229">
      <w:pPr>
        <w:pStyle w:val="ListParagraph"/>
        <w:numPr>
          <w:ilvl w:val="0"/>
          <w:numId w:val="10"/>
        </w:numPr>
        <w:spacing w:after="0" w:line="240" w:lineRule="auto"/>
        <w:rPr>
          <w:rFonts w:ascii="Arial" w:hAnsi="Arial" w:cs="Arial"/>
        </w:rPr>
      </w:pPr>
      <w:r w:rsidRPr="00FD7229">
        <w:rPr>
          <w:rFonts w:ascii="Arial" w:hAnsi="Arial" w:cs="Arial"/>
        </w:rPr>
        <w:t>Popups enabled</w:t>
      </w:r>
    </w:p>
    <w:p w14:paraId="198DECD4" w14:textId="77777777" w:rsidR="00FD7229" w:rsidRPr="00FD7229" w:rsidRDefault="00FD7229" w:rsidP="00FD7229">
      <w:pPr>
        <w:spacing w:after="0" w:line="240" w:lineRule="auto"/>
        <w:rPr>
          <w:rFonts w:ascii="Arial" w:hAnsi="Arial" w:cs="Arial"/>
        </w:rPr>
      </w:pPr>
      <w:r w:rsidRPr="00FD7229">
        <w:rPr>
          <w:rFonts w:ascii="Arial" w:hAnsi="Arial" w:cs="Arial"/>
        </w:rPr>
        <w:t>Plugins</w:t>
      </w:r>
    </w:p>
    <w:p w14:paraId="74C34C2A"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Adobe PDF reader</w:t>
      </w:r>
    </w:p>
    <w:p w14:paraId="034DEE95" w14:textId="77777777" w:rsidR="00FD7229" w:rsidRDefault="00FD7229" w:rsidP="00FD7229">
      <w:pPr>
        <w:spacing w:after="0" w:line="240" w:lineRule="auto"/>
        <w:rPr>
          <w:rFonts w:ascii="Arial" w:hAnsi="Arial" w:cs="Arial"/>
        </w:rPr>
      </w:pPr>
    </w:p>
    <w:p w14:paraId="5FC67F67" w14:textId="77777777" w:rsidR="00FD7229" w:rsidRPr="00FD7229" w:rsidRDefault="00FD7229" w:rsidP="00FD7229">
      <w:pPr>
        <w:spacing w:after="0" w:line="240" w:lineRule="auto"/>
        <w:rPr>
          <w:rFonts w:ascii="Arial" w:hAnsi="Arial" w:cs="Arial"/>
        </w:rPr>
      </w:pPr>
      <w:r w:rsidRPr="00FD7229">
        <w:rPr>
          <w:rFonts w:ascii="Arial" w:hAnsi="Arial" w:cs="Arial"/>
        </w:rPr>
        <w:t>In addition to the above, some Units/Courses may require:</w:t>
      </w:r>
    </w:p>
    <w:p w14:paraId="5D1271E1"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Microsoft Office suite (Word, Powerpoint, Excel)</w:t>
      </w:r>
    </w:p>
    <w:p w14:paraId="27A79EF4"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Zoom application (Mobile or Desktop)</w:t>
      </w:r>
    </w:p>
    <w:p w14:paraId="6489C4CA"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Polycom application (Mobile or desktop) for videoconference classes</w:t>
      </w:r>
    </w:p>
    <w:p w14:paraId="144F6489"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Skype application</w:t>
      </w:r>
    </w:p>
    <w:p w14:paraId="44D08581"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 xml:space="preserve">Flash browser plugin </w:t>
      </w:r>
      <w:r>
        <w:rPr>
          <w:rFonts w:ascii="Arial" w:hAnsi="Arial" w:cs="Arial"/>
        </w:rPr>
        <w:t xml:space="preserve"> </w:t>
      </w:r>
    </w:p>
    <w:p w14:paraId="0E9E8660"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Moodle mobile application</w:t>
      </w:r>
    </w:p>
    <w:p w14:paraId="7295C28D"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Mahara mobile application</w:t>
      </w:r>
    </w:p>
    <w:p w14:paraId="76558578" w14:textId="77777777" w:rsidR="00FD7229" w:rsidRPr="00FD7229" w:rsidRDefault="00FD7229" w:rsidP="00FD7229">
      <w:pPr>
        <w:spacing w:after="0" w:line="240" w:lineRule="auto"/>
        <w:rPr>
          <w:rFonts w:ascii="Arial" w:hAnsi="Arial" w:cs="Arial"/>
        </w:rPr>
      </w:pPr>
    </w:p>
    <w:p w14:paraId="49EE3C50" w14:textId="77777777" w:rsidR="00FD7229" w:rsidRDefault="00FD7229" w:rsidP="00FD7229">
      <w:pPr>
        <w:spacing w:after="0" w:line="240" w:lineRule="auto"/>
        <w:rPr>
          <w:rFonts w:ascii="Arial" w:hAnsi="Arial" w:cs="Arial"/>
        </w:rPr>
      </w:pPr>
      <w:r w:rsidRPr="00FD7229">
        <w:rPr>
          <w:rFonts w:ascii="Arial" w:hAnsi="Arial" w:cs="Arial"/>
          <w:b/>
        </w:rPr>
        <w:t>LEARNING MATERIALS</w:t>
      </w:r>
      <w:r w:rsidRPr="00FD7229">
        <w:rPr>
          <w:rFonts w:ascii="Arial" w:hAnsi="Arial" w:cs="Arial"/>
        </w:rPr>
        <w:t xml:space="preserve"> </w:t>
      </w:r>
    </w:p>
    <w:p w14:paraId="538C9C4F" w14:textId="77777777" w:rsidR="00FD7229" w:rsidRDefault="00FD7229" w:rsidP="00FD7229">
      <w:pPr>
        <w:spacing w:after="0" w:line="240" w:lineRule="auto"/>
        <w:rPr>
          <w:rFonts w:ascii="Arial" w:hAnsi="Arial" w:cs="Arial"/>
        </w:rPr>
      </w:pPr>
      <w:r w:rsidRPr="00FD7229">
        <w:rPr>
          <w:rFonts w:ascii="Arial" w:hAnsi="Arial" w:cs="Arial"/>
        </w:rPr>
        <w:t>GOTAFE ensures that learning materials used in online training complement the blended delivery materials to cover all aspects of the units of competency.  The online learning materials are interactive and are presented in a variety of formats, for example</w:t>
      </w:r>
      <w:r>
        <w:rPr>
          <w:rFonts w:ascii="Arial" w:hAnsi="Arial" w:cs="Arial"/>
        </w:rPr>
        <w:t>:</w:t>
      </w:r>
    </w:p>
    <w:p w14:paraId="545554F8" w14:textId="77777777" w:rsidR="00FD7229" w:rsidRDefault="00FD7229" w:rsidP="00FD7229">
      <w:pPr>
        <w:pStyle w:val="ListParagraph"/>
        <w:numPr>
          <w:ilvl w:val="0"/>
          <w:numId w:val="13"/>
        </w:numPr>
        <w:spacing w:after="0" w:line="240" w:lineRule="auto"/>
        <w:rPr>
          <w:rFonts w:ascii="Arial" w:hAnsi="Arial" w:cs="Arial"/>
        </w:rPr>
      </w:pPr>
      <w:r w:rsidRPr="00FD7229">
        <w:rPr>
          <w:rFonts w:ascii="Arial" w:hAnsi="Arial" w:cs="Arial"/>
        </w:rPr>
        <w:t>Guided content through eBooks and eLessons</w:t>
      </w:r>
    </w:p>
    <w:p w14:paraId="68A998DD" w14:textId="77777777" w:rsidR="00FD7229" w:rsidRPr="00FD7229" w:rsidRDefault="00FD7229" w:rsidP="00FD7229">
      <w:pPr>
        <w:pStyle w:val="ListParagraph"/>
        <w:numPr>
          <w:ilvl w:val="0"/>
          <w:numId w:val="13"/>
        </w:numPr>
        <w:spacing w:after="0" w:line="240" w:lineRule="auto"/>
        <w:rPr>
          <w:rFonts w:ascii="Arial" w:hAnsi="Arial" w:cs="Arial"/>
        </w:rPr>
      </w:pPr>
      <w:r w:rsidRPr="00FD7229">
        <w:rPr>
          <w:rFonts w:ascii="Arial" w:hAnsi="Arial" w:cs="Arial"/>
        </w:rPr>
        <w:t>Graphics, Video and Audio</w:t>
      </w:r>
    </w:p>
    <w:p w14:paraId="4D5A5045" w14:textId="77777777" w:rsidR="00FD7229" w:rsidRPr="00FD7229" w:rsidRDefault="00FD7229" w:rsidP="00FD7229">
      <w:pPr>
        <w:pStyle w:val="ListParagraph"/>
        <w:numPr>
          <w:ilvl w:val="0"/>
          <w:numId w:val="12"/>
        </w:numPr>
        <w:spacing w:after="0" w:line="240" w:lineRule="auto"/>
        <w:rPr>
          <w:rFonts w:ascii="Arial" w:hAnsi="Arial" w:cs="Arial"/>
        </w:rPr>
      </w:pPr>
      <w:r w:rsidRPr="00FD7229">
        <w:rPr>
          <w:rFonts w:ascii="Arial" w:hAnsi="Arial" w:cs="Arial"/>
        </w:rPr>
        <w:t>Interaction through discussion forums and webinars</w:t>
      </w:r>
    </w:p>
    <w:p w14:paraId="1CC635D2" w14:textId="77777777" w:rsidR="00FD7229" w:rsidRDefault="00FD7229" w:rsidP="00FD7229">
      <w:pPr>
        <w:pStyle w:val="ListParagraph"/>
        <w:numPr>
          <w:ilvl w:val="0"/>
          <w:numId w:val="12"/>
        </w:numPr>
        <w:spacing w:after="0" w:line="240" w:lineRule="auto"/>
        <w:rPr>
          <w:ins w:id="51" w:author="Greg Bird" w:date="2017-06-21T08:57:00Z"/>
          <w:rFonts w:ascii="Arial" w:hAnsi="Arial" w:cs="Arial"/>
        </w:rPr>
      </w:pPr>
      <w:r w:rsidRPr="00FD7229">
        <w:rPr>
          <w:rFonts w:ascii="Arial" w:hAnsi="Arial" w:cs="Arial"/>
        </w:rPr>
        <w:t>Interactive learning activities and quizzes.</w:t>
      </w:r>
    </w:p>
    <w:p w14:paraId="590A35D2" w14:textId="045CAEE0" w:rsidR="00362985" w:rsidRDefault="00362985" w:rsidP="00FD7229">
      <w:pPr>
        <w:pStyle w:val="ListParagraph"/>
        <w:numPr>
          <w:ilvl w:val="0"/>
          <w:numId w:val="12"/>
        </w:numPr>
        <w:spacing w:after="0" w:line="240" w:lineRule="auto"/>
        <w:rPr>
          <w:ins w:id="52" w:author="Greg Bird" w:date="2017-06-21T08:56:00Z"/>
          <w:rFonts w:ascii="Arial" w:hAnsi="Arial" w:cs="Arial"/>
        </w:rPr>
      </w:pPr>
      <w:ins w:id="53" w:author="Greg Bird" w:date="2017-06-21T08:57:00Z">
        <w:r>
          <w:rPr>
            <w:rFonts w:ascii="Arial" w:hAnsi="Arial" w:cs="Arial"/>
          </w:rPr>
          <w:t>Curated content</w:t>
        </w:r>
      </w:ins>
    </w:p>
    <w:p w14:paraId="4DB868F8" w14:textId="7F2BFDE7" w:rsidR="00C0284A" w:rsidRDefault="00C0284A" w:rsidP="00FD7229">
      <w:pPr>
        <w:pStyle w:val="ListParagraph"/>
        <w:numPr>
          <w:ilvl w:val="0"/>
          <w:numId w:val="12"/>
        </w:numPr>
        <w:spacing w:after="0" w:line="240" w:lineRule="auto"/>
        <w:rPr>
          <w:ins w:id="54" w:author="Greg Bird" w:date="2017-06-21T09:01:00Z"/>
          <w:rFonts w:ascii="Arial" w:hAnsi="Arial" w:cs="Arial"/>
        </w:rPr>
      </w:pPr>
      <w:ins w:id="55" w:author="Greg Bird" w:date="2017-06-21T09:01:00Z">
        <w:r>
          <w:rPr>
            <w:rFonts w:ascii="Arial" w:hAnsi="Arial" w:cs="Arial"/>
          </w:rPr>
          <w:t>Groupwork and collaboration</w:t>
        </w:r>
      </w:ins>
    </w:p>
    <w:p w14:paraId="186F4162" w14:textId="6232072E" w:rsidR="00C0284A" w:rsidRDefault="00C0284A" w:rsidP="00FD7229">
      <w:pPr>
        <w:pStyle w:val="ListParagraph"/>
        <w:numPr>
          <w:ilvl w:val="0"/>
          <w:numId w:val="12"/>
        </w:numPr>
        <w:spacing w:after="0" w:line="240" w:lineRule="auto"/>
        <w:rPr>
          <w:ins w:id="56" w:author="Greg Bird" w:date="2017-06-21T08:58:00Z"/>
          <w:rFonts w:ascii="Arial" w:hAnsi="Arial" w:cs="Arial"/>
        </w:rPr>
      </w:pPr>
      <w:ins w:id="57" w:author="Greg Bird" w:date="2017-06-21T09:02:00Z">
        <w:r>
          <w:rPr>
            <w:rFonts w:ascii="Arial" w:hAnsi="Arial" w:cs="Arial"/>
          </w:rPr>
          <w:t>Student created ePortfolios</w:t>
        </w:r>
      </w:ins>
    </w:p>
    <w:p w14:paraId="72AD87F6" w14:textId="52F2A5FB" w:rsidR="00362985" w:rsidRPr="00FD7229" w:rsidRDefault="00362985" w:rsidP="00FD7229">
      <w:pPr>
        <w:pStyle w:val="ListParagraph"/>
        <w:numPr>
          <w:ilvl w:val="0"/>
          <w:numId w:val="12"/>
        </w:numPr>
        <w:spacing w:after="0" w:line="240" w:lineRule="auto"/>
        <w:rPr>
          <w:rFonts w:ascii="Arial" w:hAnsi="Arial" w:cs="Arial"/>
        </w:rPr>
      </w:pPr>
      <w:ins w:id="58" w:author="Greg Bird" w:date="2017-06-21T08:58:00Z">
        <w:r>
          <w:rPr>
            <w:rFonts w:ascii="Arial" w:hAnsi="Arial" w:cs="Arial"/>
          </w:rPr>
          <w:t xml:space="preserve">Student </w:t>
        </w:r>
      </w:ins>
      <w:ins w:id="59" w:author="Greg Bird" w:date="2017-06-21T09:02:00Z">
        <w:r w:rsidR="00C0284A">
          <w:rPr>
            <w:rFonts w:ascii="Arial" w:hAnsi="Arial" w:cs="Arial"/>
          </w:rPr>
          <w:t xml:space="preserve">satisfaction </w:t>
        </w:r>
      </w:ins>
      <w:ins w:id="60" w:author="Greg Bird" w:date="2017-06-21T09:00:00Z">
        <w:r w:rsidR="008E07A7">
          <w:rPr>
            <w:rFonts w:ascii="Arial" w:hAnsi="Arial" w:cs="Arial"/>
          </w:rPr>
          <w:t>surveys</w:t>
        </w:r>
      </w:ins>
    </w:p>
    <w:p w14:paraId="7B0B6917" w14:textId="77777777" w:rsidR="00FD7229" w:rsidRDefault="00FD7229" w:rsidP="00FD7229">
      <w:pPr>
        <w:spacing w:after="0" w:line="240" w:lineRule="auto"/>
        <w:rPr>
          <w:rFonts w:ascii="Arial" w:hAnsi="Arial" w:cs="Arial"/>
        </w:rPr>
      </w:pPr>
    </w:p>
    <w:p w14:paraId="7FCB9335" w14:textId="77777777" w:rsidR="00FD7229" w:rsidRPr="00FD7229" w:rsidRDefault="00FD7229" w:rsidP="00FD7229">
      <w:pPr>
        <w:spacing w:after="0" w:line="240" w:lineRule="auto"/>
        <w:rPr>
          <w:rFonts w:ascii="Arial" w:hAnsi="Arial" w:cs="Arial"/>
        </w:rPr>
      </w:pPr>
      <w:r w:rsidRPr="00FD7229">
        <w:rPr>
          <w:rFonts w:ascii="Arial" w:hAnsi="Arial" w:cs="Arial"/>
        </w:rPr>
        <w:t>GOTAFE ensures online materials meet the principles of Web Content Accessibility Guidelines WCAG2.0, and offers text to audio software options.</w:t>
      </w:r>
      <w:r w:rsidRPr="00FD7229">
        <w:rPr>
          <w:rFonts w:ascii="Arial" w:hAnsi="Arial" w:cs="Arial"/>
        </w:rPr>
        <w:br/>
        <w:t xml:space="preserve"> </w:t>
      </w:r>
    </w:p>
    <w:p w14:paraId="3FDB6232" w14:textId="11D3EC85" w:rsidR="001A362D" w:rsidRDefault="00FD7229" w:rsidP="00FD7229">
      <w:pPr>
        <w:spacing w:after="0" w:line="240" w:lineRule="auto"/>
        <w:rPr>
          <w:rFonts w:ascii="Arial" w:hAnsi="Arial" w:cs="Arial"/>
        </w:rPr>
      </w:pPr>
      <w:r w:rsidRPr="00FD7229">
        <w:rPr>
          <w:rFonts w:ascii="Arial" w:hAnsi="Arial" w:cs="Arial"/>
          <w:b/>
        </w:rPr>
        <w:t>STUDENT ENGAGEMENT</w:t>
      </w:r>
      <w:r w:rsidRPr="00FD7229">
        <w:rPr>
          <w:rFonts w:ascii="Arial" w:hAnsi="Arial" w:cs="Arial"/>
          <w:b/>
        </w:rPr>
        <w:br/>
      </w:r>
      <w:r w:rsidRPr="00FD7229">
        <w:rPr>
          <w:rFonts w:ascii="Arial" w:hAnsi="Arial" w:cs="Arial"/>
        </w:rPr>
        <w:t xml:space="preserve">GOTAFE provides an online learning experience that is engaging and interactive. We will monitor </w:t>
      </w:r>
      <w:del w:id="61" w:author="Greg Bird" w:date="2017-06-21T09:02:00Z">
        <w:r w:rsidRPr="00FD7229" w:rsidDel="00C0284A">
          <w:rPr>
            <w:rFonts w:ascii="Arial" w:hAnsi="Arial" w:cs="Arial"/>
          </w:rPr>
          <w:delText>your</w:delText>
        </w:r>
        <w:r w:rsidDel="00C0284A">
          <w:rPr>
            <w:rFonts w:ascii="Arial" w:hAnsi="Arial" w:cs="Arial"/>
          </w:rPr>
          <w:delText xml:space="preserve"> </w:delText>
        </w:r>
      </w:del>
      <w:r w:rsidRPr="00FD7229">
        <w:rPr>
          <w:rFonts w:ascii="Arial" w:hAnsi="Arial" w:cs="Arial"/>
        </w:rPr>
        <w:t xml:space="preserve">participation and ensure that </w:t>
      </w:r>
      <w:del w:id="62" w:author="Greg Bird" w:date="2017-06-21T09:03:00Z">
        <w:r w:rsidRPr="00FD7229" w:rsidDel="00C0284A">
          <w:rPr>
            <w:rFonts w:ascii="Arial" w:hAnsi="Arial" w:cs="Arial"/>
          </w:rPr>
          <w:delText xml:space="preserve">you </w:delText>
        </w:r>
      </w:del>
      <w:ins w:id="63" w:author="Greg Bird" w:date="2017-06-21T09:03:00Z">
        <w:r w:rsidR="00C0284A">
          <w:rPr>
            <w:rFonts w:ascii="Arial" w:hAnsi="Arial" w:cs="Arial"/>
          </w:rPr>
          <w:t>students</w:t>
        </w:r>
        <w:r w:rsidR="00C0284A" w:rsidRPr="00FD7229">
          <w:rPr>
            <w:rFonts w:ascii="Arial" w:hAnsi="Arial" w:cs="Arial"/>
          </w:rPr>
          <w:t xml:space="preserve"> </w:t>
        </w:r>
      </w:ins>
      <w:r w:rsidRPr="00FD7229">
        <w:rPr>
          <w:rFonts w:ascii="Arial" w:hAnsi="Arial" w:cs="Arial"/>
        </w:rPr>
        <w:t xml:space="preserve">continue to progress through </w:t>
      </w:r>
      <w:del w:id="64" w:author="Greg Bird" w:date="2017-06-21T09:03:00Z">
        <w:r w:rsidRPr="00FD7229" w:rsidDel="00C0284A">
          <w:rPr>
            <w:rFonts w:ascii="Arial" w:hAnsi="Arial" w:cs="Arial"/>
          </w:rPr>
          <w:delText xml:space="preserve">your </w:delText>
        </w:r>
      </w:del>
      <w:ins w:id="65" w:author="Greg Bird" w:date="2017-06-21T09:03:00Z">
        <w:r w:rsidR="00C0284A">
          <w:rPr>
            <w:rFonts w:ascii="Arial" w:hAnsi="Arial" w:cs="Arial"/>
          </w:rPr>
          <w:t>the</w:t>
        </w:r>
        <w:r w:rsidR="00C0284A" w:rsidRPr="00FD7229">
          <w:rPr>
            <w:rFonts w:ascii="Arial" w:hAnsi="Arial" w:cs="Arial"/>
          </w:rPr>
          <w:t xml:space="preserve"> </w:t>
        </w:r>
      </w:ins>
      <w:r w:rsidRPr="00FD7229">
        <w:rPr>
          <w:rFonts w:ascii="Arial" w:hAnsi="Arial" w:cs="Arial"/>
        </w:rPr>
        <w:t>course.</w:t>
      </w:r>
      <w:r w:rsidRPr="00FD7229">
        <w:rPr>
          <w:rFonts w:ascii="Arial" w:hAnsi="Arial" w:cs="Arial"/>
        </w:rPr>
        <w:br/>
        <w:t>Collaborative learning opportunities will be provided so th</w:t>
      </w:r>
      <w:r>
        <w:rPr>
          <w:rFonts w:ascii="Arial" w:hAnsi="Arial" w:cs="Arial"/>
        </w:rPr>
        <w:t xml:space="preserve">at you can interact with peers, during </w:t>
      </w:r>
      <w:r w:rsidRPr="00FD7229">
        <w:rPr>
          <w:rFonts w:ascii="Arial" w:hAnsi="Arial" w:cs="Arial"/>
        </w:rPr>
        <w:t>campus classes and/or through online</w:t>
      </w:r>
      <w:r>
        <w:rPr>
          <w:rFonts w:ascii="Arial" w:hAnsi="Arial" w:cs="Arial"/>
        </w:rPr>
        <w:t xml:space="preserve"> </w:t>
      </w:r>
      <w:r w:rsidRPr="00FD7229">
        <w:rPr>
          <w:rFonts w:ascii="Arial" w:hAnsi="Arial" w:cs="Arial"/>
        </w:rPr>
        <w:t>discussion forums, chats and webinars</w:t>
      </w:r>
      <w:r w:rsidRPr="00FD7229">
        <w:rPr>
          <w:rFonts w:ascii="Arial" w:hAnsi="Arial" w:cs="Arial"/>
        </w:rPr>
        <w:br/>
      </w:r>
    </w:p>
    <w:p w14:paraId="5E530170" w14:textId="4B4711A7" w:rsidR="001A362D" w:rsidRPr="001A362D" w:rsidRDefault="00FD7229" w:rsidP="001A362D">
      <w:pPr>
        <w:spacing w:after="0" w:line="240" w:lineRule="auto"/>
        <w:rPr>
          <w:rFonts w:ascii="Arial" w:hAnsi="Arial" w:cs="Arial"/>
        </w:rPr>
      </w:pPr>
      <w:r w:rsidRPr="001A362D">
        <w:rPr>
          <w:rFonts w:ascii="Arial" w:hAnsi="Arial" w:cs="Arial"/>
        </w:rPr>
        <w:t>Ongoing feedback will be</w:t>
      </w:r>
      <w:r w:rsidR="001A362D" w:rsidRPr="001A362D">
        <w:rPr>
          <w:rFonts w:ascii="Arial" w:hAnsi="Arial" w:cs="Arial"/>
        </w:rPr>
        <w:t xml:space="preserve"> provided</w:t>
      </w:r>
      <w:del w:id="66" w:author="Greg Bird" w:date="2017-06-21T09:20:00Z">
        <w:r w:rsidR="001A362D" w:rsidRPr="001A362D" w:rsidDel="003233E7">
          <w:rPr>
            <w:rFonts w:ascii="Arial" w:hAnsi="Arial" w:cs="Arial"/>
          </w:rPr>
          <w:delText xml:space="preserve"> </w:delText>
        </w:r>
      </w:del>
      <w:ins w:id="67" w:author="Greg Bird" w:date="2017-06-21T09:19:00Z">
        <w:r w:rsidR="003233E7">
          <w:rPr>
            <w:rFonts w:ascii="Arial" w:hAnsi="Arial" w:cs="Arial"/>
          </w:rPr>
          <w:t xml:space="preserve"> </w:t>
        </w:r>
      </w:ins>
      <w:del w:id="68" w:author="Greg Bird" w:date="2017-06-21T09:19:00Z">
        <w:r w:rsidR="001A362D" w:rsidRPr="001A362D" w:rsidDel="003233E7">
          <w:rPr>
            <w:rFonts w:ascii="Arial" w:hAnsi="Arial" w:cs="Arial"/>
          </w:rPr>
          <w:delText xml:space="preserve">as you study </w:delText>
        </w:r>
      </w:del>
      <w:r w:rsidR="001A362D" w:rsidRPr="001A362D">
        <w:rPr>
          <w:rFonts w:ascii="Arial" w:hAnsi="Arial" w:cs="Arial"/>
        </w:rPr>
        <w:t>through:</w:t>
      </w:r>
    </w:p>
    <w:p w14:paraId="316B0765" w14:textId="77777777" w:rsidR="00FD7229" w:rsidRPr="001A362D" w:rsidRDefault="001A362D" w:rsidP="001A362D">
      <w:pPr>
        <w:pStyle w:val="ListParagraph"/>
        <w:numPr>
          <w:ilvl w:val="0"/>
          <w:numId w:val="14"/>
        </w:numPr>
        <w:spacing w:after="0" w:line="240" w:lineRule="auto"/>
        <w:rPr>
          <w:rFonts w:ascii="Arial" w:hAnsi="Arial" w:cs="Arial"/>
        </w:rPr>
      </w:pPr>
      <w:r>
        <w:rPr>
          <w:rFonts w:ascii="Arial" w:hAnsi="Arial" w:cs="Arial"/>
        </w:rPr>
        <w:t>E</w:t>
      </w:r>
      <w:r w:rsidR="00FD7229" w:rsidRPr="001A362D">
        <w:rPr>
          <w:rFonts w:ascii="Arial" w:hAnsi="Arial" w:cs="Arial"/>
        </w:rPr>
        <w:t>mail, telephone and direct interactions with trainers/ assessors and/or in informal online discussion forums or webinars</w:t>
      </w:r>
    </w:p>
    <w:p w14:paraId="72078222" w14:textId="1B070701" w:rsidR="001A362D" w:rsidRDefault="001A362D" w:rsidP="001A362D">
      <w:pPr>
        <w:pStyle w:val="ListParagraph"/>
        <w:numPr>
          <w:ilvl w:val="0"/>
          <w:numId w:val="14"/>
        </w:numPr>
        <w:spacing w:after="0" w:line="240" w:lineRule="auto"/>
        <w:rPr>
          <w:rFonts w:ascii="Arial" w:hAnsi="Arial" w:cs="Arial"/>
        </w:rPr>
      </w:pPr>
      <w:r>
        <w:rPr>
          <w:rFonts w:ascii="Arial" w:hAnsi="Arial" w:cs="Arial"/>
        </w:rPr>
        <w:t>I</w:t>
      </w:r>
      <w:r w:rsidR="00FD7229" w:rsidRPr="001A362D">
        <w:rPr>
          <w:rFonts w:ascii="Arial" w:hAnsi="Arial" w:cs="Arial"/>
        </w:rPr>
        <w:t xml:space="preserve">n response to individual queries and in relation to tasks </w:t>
      </w:r>
      <w:del w:id="69" w:author="Greg Bird" w:date="2017-06-21T09:20:00Z">
        <w:r w:rsidR="00FD7229" w:rsidRPr="001A362D" w:rsidDel="003233E7">
          <w:rPr>
            <w:rFonts w:ascii="Arial" w:hAnsi="Arial" w:cs="Arial"/>
          </w:rPr>
          <w:delText xml:space="preserve">you </w:delText>
        </w:r>
      </w:del>
      <w:ins w:id="70" w:author="Greg Bird" w:date="2017-06-21T09:20:00Z">
        <w:r w:rsidR="003233E7">
          <w:rPr>
            <w:rFonts w:ascii="Arial" w:hAnsi="Arial" w:cs="Arial"/>
          </w:rPr>
          <w:t>they</w:t>
        </w:r>
        <w:r w:rsidR="003233E7" w:rsidRPr="001A362D">
          <w:rPr>
            <w:rFonts w:ascii="Arial" w:hAnsi="Arial" w:cs="Arial"/>
          </w:rPr>
          <w:t xml:space="preserve"> </w:t>
        </w:r>
      </w:ins>
      <w:r w:rsidR="00FD7229" w:rsidRPr="001A362D">
        <w:rPr>
          <w:rFonts w:ascii="Arial" w:hAnsi="Arial" w:cs="Arial"/>
        </w:rPr>
        <w:t xml:space="preserve">complete, and </w:t>
      </w:r>
      <w:commentRangeStart w:id="71"/>
      <w:r w:rsidR="00FD7229" w:rsidRPr="001A362D">
        <w:rPr>
          <w:rFonts w:ascii="Arial" w:hAnsi="Arial" w:cs="Arial"/>
        </w:rPr>
        <w:t>within 10 days of ass</w:t>
      </w:r>
      <w:r>
        <w:rPr>
          <w:rFonts w:ascii="Arial" w:hAnsi="Arial" w:cs="Arial"/>
        </w:rPr>
        <w:t>essment submissions.</w:t>
      </w:r>
      <w:commentRangeEnd w:id="71"/>
      <w:r w:rsidR="008C2EA2">
        <w:rPr>
          <w:rStyle w:val="CommentReference"/>
        </w:rPr>
        <w:commentReference w:id="71"/>
      </w:r>
    </w:p>
    <w:p w14:paraId="25184764" w14:textId="77777777" w:rsidR="001A362D" w:rsidRDefault="001A362D" w:rsidP="001A362D">
      <w:pPr>
        <w:spacing w:after="0" w:line="240" w:lineRule="auto"/>
        <w:rPr>
          <w:rFonts w:ascii="Arial" w:hAnsi="Arial" w:cs="Arial"/>
        </w:rPr>
      </w:pPr>
    </w:p>
    <w:p w14:paraId="2F7796AE" w14:textId="77777777" w:rsidR="00FD7229" w:rsidRDefault="00FD7229" w:rsidP="00FD7229">
      <w:pPr>
        <w:spacing w:after="0" w:line="240" w:lineRule="auto"/>
        <w:rPr>
          <w:ins w:id="72" w:author="Greg Bird" w:date="2017-06-21T09:11:00Z"/>
          <w:rFonts w:ascii="Arial" w:hAnsi="Arial" w:cs="Arial"/>
        </w:rPr>
      </w:pPr>
      <w:r w:rsidRPr="001A362D">
        <w:rPr>
          <w:rFonts w:ascii="Arial" w:hAnsi="Arial" w:cs="Arial"/>
        </w:rPr>
        <w:t>We will contact students who have not logged on or continued to participate in learning activities after a period of 2 months. Repeated unsuccessful attempts to contact students who have ceased participating in learning activities may result in withdrawal from the course.</w:t>
      </w:r>
    </w:p>
    <w:p w14:paraId="4656CBFA" w14:textId="77777777" w:rsidR="00872B87" w:rsidRDefault="00872B87" w:rsidP="00FD7229">
      <w:pPr>
        <w:spacing w:after="0" w:line="240" w:lineRule="auto"/>
        <w:rPr>
          <w:ins w:id="73" w:author="Greg Bird" w:date="2017-06-21T09:11:00Z"/>
          <w:rFonts w:ascii="Arial" w:hAnsi="Arial" w:cs="Arial"/>
        </w:rPr>
      </w:pPr>
    </w:p>
    <w:p w14:paraId="5A236934" w14:textId="361959E7" w:rsidR="00872B87" w:rsidRDefault="009F2667" w:rsidP="00FD7229">
      <w:pPr>
        <w:spacing w:after="0" w:line="240" w:lineRule="auto"/>
        <w:rPr>
          <w:rFonts w:ascii="Arial" w:hAnsi="Arial" w:cs="Arial"/>
        </w:rPr>
      </w:pPr>
      <w:ins w:id="74" w:author="Greg Bird" w:date="2017-06-21T09:12:00Z">
        <w:r>
          <w:rPr>
            <w:rFonts w:ascii="Arial" w:hAnsi="Arial" w:cs="Arial"/>
          </w:rPr>
          <w:t xml:space="preserve">The progress bar in Moodle provides a visual representation to students </w:t>
        </w:r>
      </w:ins>
      <w:ins w:id="75" w:author="Greg Bird" w:date="2017-06-21T09:36:00Z">
        <w:r w:rsidR="002A6569">
          <w:rPr>
            <w:rFonts w:ascii="Arial" w:hAnsi="Arial" w:cs="Arial"/>
          </w:rPr>
          <w:t>that’s shows how</w:t>
        </w:r>
      </w:ins>
      <w:bookmarkStart w:id="76" w:name="_GoBack"/>
      <w:bookmarkEnd w:id="76"/>
      <w:ins w:id="77" w:author="Greg Bird" w:date="2017-06-21T09:17:00Z">
        <w:r w:rsidR="00146CF6">
          <w:rPr>
            <w:rFonts w:ascii="Arial" w:hAnsi="Arial" w:cs="Arial"/>
          </w:rPr>
          <w:t xml:space="preserve"> they are</w:t>
        </w:r>
      </w:ins>
      <w:ins w:id="78" w:author="Greg Bird" w:date="2017-06-21T09:12:00Z">
        <w:r>
          <w:rPr>
            <w:rFonts w:ascii="Arial" w:hAnsi="Arial" w:cs="Arial"/>
          </w:rPr>
          <w:t xml:space="preserve"> progress</w:t>
        </w:r>
      </w:ins>
      <w:ins w:id="79" w:author="Greg Bird" w:date="2017-06-21T09:18:00Z">
        <w:r w:rsidR="00146CF6">
          <w:rPr>
            <w:rFonts w:ascii="Arial" w:hAnsi="Arial" w:cs="Arial"/>
          </w:rPr>
          <w:t>ing in their online study</w:t>
        </w:r>
      </w:ins>
      <w:ins w:id="80" w:author="Greg Bird" w:date="2017-06-21T09:12:00Z">
        <w:r>
          <w:rPr>
            <w:rFonts w:ascii="Arial" w:hAnsi="Arial" w:cs="Arial"/>
          </w:rPr>
          <w:t xml:space="preserve">.  Progress reporting allows teachers to </w:t>
        </w:r>
      </w:ins>
      <w:ins w:id="81" w:author="Greg Bird" w:date="2017-06-21T09:15:00Z">
        <w:r>
          <w:rPr>
            <w:rFonts w:ascii="Arial" w:hAnsi="Arial" w:cs="Arial"/>
          </w:rPr>
          <w:t xml:space="preserve">quickly </w:t>
        </w:r>
      </w:ins>
      <w:ins w:id="82" w:author="Greg Bird" w:date="2017-06-21T09:12:00Z">
        <w:r>
          <w:rPr>
            <w:rFonts w:ascii="Arial" w:hAnsi="Arial" w:cs="Arial"/>
          </w:rPr>
          <w:t xml:space="preserve">identify </w:t>
        </w:r>
      </w:ins>
      <w:ins w:id="83" w:author="Greg Bird" w:date="2017-06-21T09:15:00Z">
        <w:r>
          <w:rPr>
            <w:rFonts w:ascii="Arial" w:hAnsi="Arial" w:cs="Arial"/>
          </w:rPr>
          <w:t xml:space="preserve">potential </w:t>
        </w:r>
      </w:ins>
      <w:ins w:id="84" w:author="Greg Bird" w:date="2017-06-21T09:12:00Z">
        <w:r>
          <w:rPr>
            <w:rFonts w:ascii="Arial" w:hAnsi="Arial" w:cs="Arial"/>
          </w:rPr>
          <w:t>students at risk, and to offer proactive support.</w:t>
        </w:r>
      </w:ins>
    </w:p>
    <w:p w14:paraId="19DC5267" w14:textId="77777777" w:rsidR="00543AE8" w:rsidRPr="00FD7229" w:rsidRDefault="00543AE8" w:rsidP="00FD7229">
      <w:pPr>
        <w:spacing w:after="0" w:line="240" w:lineRule="auto"/>
        <w:rPr>
          <w:rFonts w:ascii="Arial" w:hAnsi="Arial" w:cs="Arial"/>
        </w:rPr>
      </w:pPr>
    </w:p>
    <w:p w14:paraId="3451EDF2" w14:textId="77777777" w:rsidR="001A362D" w:rsidRPr="001A362D" w:rsidRDefault="00FD7229" w:rsidP="001A362D">
      <w:pPr>
        <w:spacing w:after="0" w:line="240" w:lineRule="auto"/>
        <w:rPr>
          <w:rFonts w:ascii="Arial" w:hAnsi="Arial" w:cs="Arial"/>
        </w:rPr>
      </w:pPr>
      <w:r w:rsidRPr="001A362D">
        <w:rPr>
          <w:rFonts w:ascii="Arial" w:hAnsi="Arial" w:cs="Arial"/>
          <w:b/>
        </w:rPr>
        <w:t>MODE AND METHOD OF ASSESSMENT</w:t>
      </w:r>
      <w:r w:rsidRPr="001A362D">
        <w:rPr>
          <w:rFonts w:ascii="Arial" w:hAnsi="Arial" w:cs="Arial"/>
          <w:b/>
        </w:rPr>
        <w:br/>
      </w:r>
      <w:r w:rsidRPr="001A362D">
        <w:rPr>
          <w:rFonts w:ascii="Arial" w:hAnsi="Arial" w:cs="Arial"/>
        </w:rPr>
        <w:t>A minimum of two forms of assessment will be used for each unit of competency.</w:t>
      </w:r>
      <w:r w:rsidRPr="001A362D">
        <w:rPr>
          <w:rFonts w:ascii="Arial" w:hAnsi="Arial" w:cs="Arial"/>
        </w:rPr>
        <w:br/>
        <w:t>Forms of assessment can i</w:t>
      </w:r>
      <w:r w:rsidR="001A362D" w:rsidRPr="001A362D">
        <w:rPr>
          <w:rFonts w:ascii="Arial" w:hAnsi="Arial" w:cs="Arial"/>
        </w:rPr>
        <w:t>nclude, but are not limited to:</w:t>
      </w:r>
    </w:p>
    <w:p w14:paraId="46221D0D"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t>Knowledge questions</w:t>
      </w:r>
    </w:p>
    <w:p w14:paraId="25C16825"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t>Assignments</w:t>
      </w:r>
    </w:p>
    <w:p w14:paraId="07C526EA" w14:textId="77777777" w:rsidR="00FD7229" w:rsidRPr="001A362D" w:rsidRDefault="001A362D" w:rsidP="001A362D">
      <w:pPr>
        <w:pStyle w:val="ListParagraph"/>
        <w:numPr>
          <w:ilvl w:val="0"/>
          <w:numId w:val="14"/>
        </w:numPr>
        <w:spacing w:after="0" w:line="240" w:lineRule="auto"/>
        <w:rPr>
          <w:rFonts w:ascii="Arial" w:hAnsi="Arial" w:cs="Arial"/>
        </w:rPr>
      </w:pPr>
      <w:r>
        <w:rPr>
          <w:rFonts w:ascii="Arial" w:hAnsi="Arial" w:cs="Arial"/>
        </w:rPr>
        <w:t>C</w:t>
      </w:r>
      <w:r w:rsidR="00FD7229" w:rsidRPr="001A362D">
        <w:rPr>
          <w:rFonts w:ascii="Arial" w:hAnsi="Arial" w:cs="Arial"/>
        </w:rPr>
        <w:t>ase studies</w:t>
      </w:r>
    </w:p>
    <w:p w14:paraId="31729FD2" w14:textId="77777777" w:rsidR="00FD7229" w:rsidRPr="001A362D" w:rsidRDefault="001A362D" w:rsidP="001A362D">
      <w:pPr>
        <w:pStyle w:val="ListParagraph"/>
        <w:numPr>
          <w:ilvl w:val="0"/>
          <w:numId w:val="14"/>
        </w:numPr>
        <w:spacing w:after="0" w:line="240" w:lineRule="auto"/>
        <w:rPr>
          <w:rFonts w:ascii="Arial" w:hAnsi="Arial" w:cs="Arial"/>
        </w:rPr>
      </w:pPr>
      <w:r>
        <w:rPr>
          <w:rFonts w:ascii="Arial" w:hAnsi="Arial" w:cs="Arial"/>
        </w:rPr>
        <w:t>P</w:t>
      </w:r>
      <w:r w:rsidR="00FD7229" w:rsidRPr="001A362D">
        <w:rPr>
          <w:rFonts w:ascii="Arial" w:hAnsi="Arial" w:cs="Arial"/>
        </w:rPr>
        <w:t>rojects</w:t>
      </w:r>
    </w:p>
    <w:p w14:paraId="156A19B4"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lastRenderedPageBreak/>
        <w:t>Portfolios</w:t>
      </w:r>
    </w:p>
    <w:p w14:paraId="2268BCC6"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t>D</w:t>
      </w:r>
      <w:r w:rsidR="00FD7229" w:rsidRPr="001A362D">
        <w:rPr>
          <w:rFonts w:ascii="Arial" w:hAnsi="Arial" w:cs="Arial"/>
        </w:rPr>
        <w:t>em</w:t>
      </w:r>
      <w:r>
        <w:rPr>
          <w:rFonts w:ascii="Arial" w:hAnsi="Arial" w:cs="Arial"/>
        </w:rPr>
        <w:t>onstration of practical skills.</w:t>
      </w:r>
    </w:p>
    <w:p w14:paraId="271EBC1E" w14:textId="77777777" w:rsidR="00FD7229" w:rsidRDefault="00FD7229" w:rsidP="001A362D">
      <w:pPr>
        <w:spacing w:after="0" w:line="240" w:lineRule="auto"/>
        <w:rPr>
          <w:ins w:id="85" w:author="Greg Bird" w:date="2017-06-21T09:08:00Z"/>
          <w:rFonts w:ascii="Arial" w:hAnsi="Arial" w:cs="Arial"/>
        </w:rPr>
      </w:pPr>
      <w:r w:rsidRPr="001A362D">
        <w:rPr>
          <w:rFonts w:ascii="Arial" w:hAnsi="Arial" w:cs="Arial"/>
        </w:rPr>
        <w:t>Where students are asked to demonstrate competency in practical skills, video or annotated photographs may be used.</w:t>
      </w:r>
    </w:p>
    <w:p w14:paraId="59271FEF" w14:textId="77777777" w:rsidR="00872B87" w:rsidRDefault="00872B87" w:rsidP="001A362D">
      <w:pPr>
        <w:spacing w:after="0" w:line="240" w:lineRule="auto"/>
        <w:rPr>
          <w:ins w:id="86" w:author="Greg Bird" w:date="2017-06-21T09:08:00Z"/>
          <w:rFonts w:ascii="Arial" w:hAnsi="Arial" w:cs="Arial"/>
        </w:rPr>
      </w:pPr>
    </w:p>
    <w:p w14:paraId="67DC2FA2" w14:textId="33C87B33" w:rsidR="00872B87" w:rsidRDefault="00872B87" w:rsidP="00872B87">
      <w:pPr>
        <w:pStyle w:val="ListParagraph"/>
        <w:spacing w:after="0" w:line="240" w:lineRule="auto"/>
        <w:ind w:left="0"/>
        <w:rPr>
          <w:ins w:id="87" w:author="Greg Bird" w:date="2017-06-21T09:08:00Z"/>
          <w:rFonts w:ascii="Arial" w:hAnsi="Arial" w:cs="Arial"/>
        </w:rPr>
        <w:pPrChange w:id="88" w:author="Greg Bird" w:date="2017-06-21T09:11:00Z">
          <w:pPr>
            <w:pStyle w:val="ListParagraph"/>
            <w:numPr>
              <w:numId w:val="12"/>
            </w:numPr>
            <w:spacing w:after="0" w:line="240" w:lineRule="auto"/>
            <w:ind w:hanging="360"/>
          </w:pPr>
        </w:pPrChange>
      </w:pPr>
      <w:ins w:id="89" w:author="Greg Bird" w:date="2017-06-21T09:09:00Z">
        <w:r>
          <w:rPr>
            <w:rFonts w:ascii="Arial" w:hAnsi="Arial" w:cs="Arial"/>
          </w:rPr>
          <w:t xml:space="preserve">Online </w:t>
        </w:r>
      </w:ins>
      <w:ins w:id="90" w:author="Greg Bird" w:date="2017-06-21T09:08:00Z">
        <w:r>
          <w:rPr>
            <w:rFonts w:ascii="Arial" w:hAnsi="Arial" w:cs="Arial"/>
          </w:rPr>
          <w:t>a</w:t>
        </w:r>
        <w:r>
          <w:rPr>
            <w:rFonts w:ascii="Arial" w:hAnsi="Arial" w:cs="Arial"/>
          </w:rPr>
          <w:t>ssignment submission</w:t>
        </w:r>
      </w:ins>
      <w:ins w:id="91" w:author="Greg Bird" w:date="2017-06-21T09:09:00Z">
        <w:r>
          <w:rPr>
            <w:rFonts w:ascii="Arial" w:hAnsi="Arial" w:cs="Arial"/>
          </w:rPr>
          <w:t xml:space="preserve"> is commonly used </w:t>
        </w:r>
      </w:ins>
      <w:ins w:id="92" w:author="Greg Bird" w:date="2017-06-21T09:08:00Z">
        <w:r>
          <w:rPr>
            <w:rFonts w:ascii="Arial" w:hAnsi="Arial" w:cs="Arial"/>
          </w:rPr>
          <w:t>for assessment.</w:t>
        </w:r>
      </w:ins>
      <w:ins w:id="93" w:author="Greg Bird" w:date="2017-06-21T09:09:00Z">
        <w:r>
          <w:rPr>
            <w:rFonts w:ascii="Arial" w:hAnsi="Arial" w:cs="Arial"/>
          </w:rPr>
          <w:t xml:space="preserve">  This </w:t>
        </w:r>
      </w:ins>
      <w:ins w:id="94" w:author="Greg Bird" w:date="2017-06-21T09:10:00Z">
        <w:r>
          <w:rPr>
            <w:rFonts w:ascii="Arial" w:hAnsi="Arial" w:cs="Arial"/>
          </w:rPr>
          <w:t>facilitates</w:t>
        </w:r>
      </w:ins>
      <w:ins w:id="95" w:author="Greg Bird" w:date="2017-06-21T09:09:00Z">
        <w:r>
          <w:rPr>
            <w:rFonts w:ascii="Arial" w:hAnsi="Arial" w:cs="Arial"/>
          </w:rPr>
          <w:t xml:space="preserve"> s</w:t>
        </w:r>
      </w:ins>
      <w:ins w:id="96" w:author="Greg Bird" w:date="2017-06-21T09:08:00Z">
        <w:r>
          <w:rPr>
            <w:rFonts w:ascii="Arial" w:hAnsi="Arial" w:cs="Arial"/>
          </w:rPr>
          <w:t>tandardised assessment and feedback, through the use of marking rubrics and grading forms</w:t>
        </w:r>
      </w:ins>
      <w:ins w:id="97" w:author="Greg Bird" w:date="2017-06-21T09:10:00Z">
        <w:r>
          <w:rPr>
            <w:rFonts w:ascii="Arial" w:hAnsi="Arial" w:cs="Arial"/>
          </w:rPr>
          <w:t>, in combination with</w:t>
        </w:r>
      </w:ins>
      <w:ins w:id="98" w:author="Greg Bird" w:date="2017-06-21T09:08:00Z">
        <w:r>
          <w:rPr>
            <w:rFonts w:ascii="Arial" w:hAnsi="Arial" w:cs="Arial"/>
          </w:rPr>
          <w:t xml:space="preserve"> online annotation of student </w:t>
        </w:r>
      </w:ins>
      <w:ins w:id="99" w:author="Greg Bird" w:date="2017-06-21T09:17:00Z">
        <w:r w:rsidR="00146CF6">
          <w:rPr>
            <w:rFonts w:ascii="Arial" w:hAnsi="Arial" w:cs="Arial"/>
          </w:rPr>
          <w:t>work.</w:t>
        </w:r>
      </w:ins>
    </w:p>
    <w:p w14:paraId="63206F15" w14:textId="77777777" w:rsidR="00872B87" w:rsidRPr="001A362D" w:rsidRDefault="00872B87" w:rsidP="001A362D">
      <w:pPr>
        <w:spacing w:after="0" w:line="240" w:lineRule="auto"/>
        <w:rPr>
          <w:rFonts w:ascii="Arial" w:hAnsi="Arial" w:cs="Arial"/>
        </w:rPr>
      </w:pPr>
    </w:p>
    <w:p w14:paraId="6123899D" w14:textId="77777777" w:rsidR="001A362D" w:rsidRDefault="001A362D" w:rsidP="00FD7229">
      <w:pPr>
        <w:spacing w:after="0" w:line="240" w:lineRule="auto"/>
        <w:rPr>
          <w:rFonts w:ascii="Arial" w:hAnsi="Arial" w:cs="Arial"/>
        </w:rPr>
      </w:pPr>
    </w:p>
    <w:p w14:paraId="2B632726" w14:textId="77777777" w:rsidR="00543AE8" w:rsidRDefault="00FD7229" w:rsidP="001A362D">
      <w:pPr>
        <w:spacing w:after="0" w:line="240" w:lineRule="auto"/>
        <w:rPr>
          <w:rFonts w:ascii="Arial" w:hAnsi="Arial" w:cs="Arial"/>
        </w:rPr>
      </w:pPr>
      <w:r w:rsidRPr="001A362D">
        <w:rPr>
          <w:rFonts w:ascii="Arial" w:hAnsi="Arial" w:cs="Arial"/>
          <w:b/>
        </w:rPr>
        <w:t>TRAINERS AND ASSESSORS</w:t>
      </w:r>
    </w:p>
    <w:p w14:paraId="15E1B1DA" w14:textId="77777777" w:rsidR="001A362D" w:rsidRDefault="00FD7229" w:rsidP="001A362D">
      <w:pPr>
        <w:spacing w:after="0" w:line="240" w:lineRule="auto"/>
        <w:rPr>
          <w:rFonts w:ascii="Arial" w:hAnsi="Arial" w:cs="Arial"/>
        </w:rPr>
      </w:pPr>
      <w:r w:rsidRPr="001A362D">
        <w:rPr>
          <w:rFonts w:ascii="Arial" w:hAnsi="Arial" w:cs="Arial"/>
        </w:rPr>
        <w:t>All trainers and assessors delivering online courses at GOTAFE undertake professional development in online delivery, which includes:</w:t>
      </w:r>
    </w:p>
    <w:p w14:paraId="0E70B1E5" w14:textId="77777777" w:rsidR="001A362D" w:rsidRDefault="001A362D" w:rsidP="001A362D">
      <w:pPr>
        <w:pStyle w:val="ListParagraph"/>
        <w:numPr>
          <w:ilvl w:val="0"/>
          <w:numId w:val="17"/>
        </w:numPr>
        <w:spacing w:after="0" w:line="240" w:lineRule="auto"/>
        <w:rPr>
          <w:rFonts w:ascii="Arial" w:hAnsi="Arial" w:cs="Arial"/>
        </w:rPr>
      </w:pPr>
      <w:r>
        <w:rPr>
          <w:rFonts w:ascii="Arial" w:hAnsi="Arial" w:cs="Arial"/>
        </w:rPr>
        <w:t xml:space="preserve">Formal online training </w:t>
      </w:r>
    </w:p>
    <w:p w14:paraId="14654C6D" w14:textId="77777777" w:rsidR="00FD7229" w:rsidRPr="001A362D" w:rsidRDefault="00FD7229" w:rsidP="001A362D">
      <w:pPr>
        <w:pStyle w:val="ListParagraph"/>
        <w:numPr>
          <w:ilvl w:val="0"/>
          <w:numId w:val="17"/>
        </w:numPr>
        <w:spacing w:after="0" w:line="240" w:lineRule="auto"/>
        <w:rPr>
          <w:rFonts w:ascii="Arial" w:hAnsi="Arial" w:cs="Arial"/>
        </w:rPr>
      </w:pPr>
      <w:r w:rsidRPr="001A362D">
        <w:rPr>
          <w:rFonts w:ascii="Arial" w:hAnsi="Arial" w:cs="Arial"/>
        </w:rPr>
        <w:t>Participation in online trainer community of practice, meeting and sharing ideas for improvement.</w:t>
      </w:r>
    </w:p>
    <w:p w14:paraId="0D31A7D9" w14:textId="77777777" w:rsidR="00FD7229" w:rsidRPr="00FD7229" w:rsidRDefault="00FD7229" w:rsidP="00FD7229">
      <w:pPr>
        <w:spacing w:after="0" w:line="240" w:lineRule="auto"/>
        <w:rPr>
          <w:rFonts w:ascii="Arial" w:hAnsi="Arial" w:cs="Arial"/>
        </w:rPr>
      </w:pPr>
      <w:r w:rsidRPr="00FD7229">
        <w:rPr>
          <w:rFonts w:ascii="Arial" w:hAnsi="Arial" w:cs="Arial"/>
        </w:rPr>
        <w:br/>
      </w:r>
    </w:p>
    <w:p w14:paraId="4500F6CA" w14:textId="77777777" w:rsidR="00605E26" w:rsidRPr="00FD7229" w:rsidRDefault="00605E26" w:rsidP="00FD7229">
      <w:pPr>
        <w:spacing w:after="0" w:line="240" w:lineRule="auto"/>
        <w:rPr>
          <w:rFonts w:ascii="Arial" w:hAnsi="Arial" w:cs="Arial"/>
        </w:rPr>
      </w:pPr>
    </w:p>
    <w:sectPr w:rsidR="00605E26" w:rsidRPr="00FD72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reg Bird" w:date="2017-06-21T08:40:00Z" w:initials="GB">
    <w:p w14:paraId="3419C732" w14:textId="5DC37BE5" w:rsidR="00A92EB7" w:rsidRDefault="00A92EB7">
      <w:pPr>
        <w:pStyle w:val="CommentText"/>
      </w:pPr>
      <w:r>
        <w:rPr>
          <w:rStyle w:val="CommentReference"/>
        </w:rPr>
        <w:annotationRef/>
      </w:r>
      <w:r>
        <w:t>Do you need to clarify wheteher this is 10 days after submission or after due date?</w:t>
      </w:r>
    </w:p>
  </w:comment>
  <w:comment w:id="5" w:author="Greg Bird" w:date="2017-06-21T08:42:00Z" w:initials="GB">
    <w:p w14:paraId="42EB22E7" w14:textId="2EC333C4" w:rsidR="0014294A" w:rsidRDefault="0014294A">
      <w:pPr>
        <w:pStyle w:val="CommentText"/>
      </w:pPr>
      <w:r>
        <w:rPr>
          <w:rStyle w:val="CommentReference"/>
        </w:rPr>
        <w:annotationRef/>
      </w:r>
      <w:r>
        <w:t>Provide the link to these instructions?</w:t>
      </w:r>
    </w:p>
  </w:comment>
  <w:comment w:id="71" w:author="Greg Bird" w:date="2017-06-21T09:33:00Z" w:initials="GB">
    <w:p w14:paraId="492674E6" w14:textId="481F6A12" w:rsidR="008C2EA2" w:rsidRDefault="008C2EA2">
      <w:pPr>
        <w:pStyle w:val="CommentText"/>
      </w:pPr>
      <w:r>
        <w:rPr>
          <w:rStyle w:val="CommentReference"/>
        </w:rPr>
        <w:annotationRef/>
      </w:r>
      <w:r w:rsidR="002A6569">
        <w:t>Is this true, or is it 10 days after the assessment due date?  I wonder is some teachesr wait until after the due date so as to mark assignments side-by-side and standardize assessment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19C732" w15:done="0"/>
  <w15:commentEx w15:paraId="42EB22E7" w15:done="0"/>
  <w15:commentEx w15:paraId="492674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5E5"/>
    <w:multiLevelType w:val="hybridMultilevel"/>
    <w:tmpl w:val="D7683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EE4D81"/>
    <w:multiLevelType w:val="hybridMultilevel"/>
    <w:tmpl w:val="B224B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D907BF"/>
    <w:multiLevelType w:val="hybridMultilevel"/>
    <w:tmpl w:val="8ADC9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227CA7"/>
    <w:multiLevelType w:val="hybridMultilevel"/>
    <w:tmpl w:val="C7406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E46922"/>
    <w:multiLevelType w:val="hybridMultilevel"/>
    <w:tmpl w:val="F080E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FD5473A"/>
    <w:multiLevelType w:val="hybridMultilevel"/>
    <w:tmpl w:val="9D881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6AE6F17"/>
    <w:multiLevelType w:val="hybridMultilevel"/>
    <w:tmpl w:val="4B3C8C0E"/>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3E748E7"/>
    <w:multiLevelType w:val="hybridMultilevel"/>
    <w:tmpl w:val="0700F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4A114E0"/>
    <w:multiLevelType w:val="hybridMultilevel"/>
    <w:tmpl w:val="F15613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EF13581"/>
    <w:multiLevelType w:val="hybridMultilevel"/>
    <w:tmpl w:val="C96EF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BC6306"/>
    <w:multiLevelType w:val="hybridMultilevel"/>
    <w:tmpl w:val="5C2EA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7AA6839"/>
    <w:multiLevelType w:val="hybridMultilevel"/>
    <w:tmpl w:val="57C6C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C363CEA"/>
    <w:multiLevelType w:val="hybridMultilevel"/>
    <w:tmpl w:val="49ACC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F9C3C48"/>
    <w:multiLevelType w:val="hybridMultilevel"/>
    <w:tmpl w:val="B8644B24"/>
    <w:lvl w:ilvl="0" w:tplc="04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nsid w:val="71B87CC6"/>
    <w:multiLevelType w:val="hybridMultilevel"/>
    <w:tmpl w:val="FBB60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91D3285"/>
    <w:multiLevelType w:val="hybridMultilevel"/>
    <w:tmpl w:val="A66AA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A240DEB"/>
    <w:multiLevelType w:val="hybridMultilevel"/>
    <w:tmpl w:val="3A509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8"/>
  </w:num>
  <w:num w:numId="4">
    <w:abstractNumId w:val="16"/>
  </w:num>
  <w:num w:numId="5">
    <w:abstractNumId w:val="12"/>
  </w:num>
  <w:num w:numId="6">
    <w:abstractNumId w:val="0"/>
  </w:num>
  <w:num w:numId="7">
    <w:abstractNumId w:val="4"/>
  </w:num>
  <w:num w:numId="8">
    <w:abstractNumId w:val="7"/>
  </w:num>
  <w:num w:numId="9">
    <w:abstractNumId w:val="14"/>
  </w:num>
  <w:num w:numId="10">
    <w:abstractNumId w:val="10"/>
  </w:num>
  <w:num w:numId="11">
    <w:abstractNumId w:val="2"/>
  </w:num>
  <w:num w:numId="12">
    <w:abstractNumId w:val="11"/>
  </w:num>
  <w:num w:numId="13">
    <w:abstractNumId w:val="9"/>
  </w:num>
  <w:num w:numId="14">
    <w:abstractNumId w:val="1"/>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29"/>
    <w:rsid w:val="0012447B"/>
    <w:rsid w:val="0014294A"/>
    <w:rsid w:val="00146CF6"/>
    <w:rsid w:val="001A362D"/>
    <w:rsid w:val="002A6569"/>
    <w:rsid w:val="003233E7"/>
    <w:rsid w:val="00362985"/>
    <w:rsid w:val="00543AE8"/>
    <w:rsid w:val="005D1928"/>
    <w:rsid w:val="00605E26"/>
    <w:rsid w:val="007B7D40"/>
    <w:rsid w:val="00872B87"/>
    <w:rsid w:val="008B677A"/>
    <w:rsid w:val="008C2EA2"/>
    <w:rsid w:val="008E07A7"/>
    <w:rsid w:val="009F2667"/>
    <w:rsid w:val="00A92EB7"/>
    <w:rsid w:val="00B955A9"/>
    <w:rsid w:val="00C0284A"/>
    <w:rsid w:val="00F93A6B"/>
    <w:rsid w:val="00FD72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E479"/>
  <w15:chartTrackingRefBased/>
  <w15:docId w15:val="{A92C1527-1572-4173-9CFF-407F227E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229"/>
    <w:pPr>
      <w:spacing w:after="200" w:line="276" w:lineRule="auto"/>
    </w:pPr>
    <w:rPr>
      <w:lang w:val="en-US"/>
    </w:rPr>
  </w:style>
  <w:style w:type="paragraph" w:styleId="Heading3">
    <w:name w:val="heading 3"/>
    <w:basedOn w:val="Normal"/>
    <w:next w:val="Normal"/>
    <w:link w:val="Heading3Char"/>
    <w:uiPriority w:val="9"/>
    <w:unhideWhenUsed/>
    <w:qFormat/>
    <w:rsid w:val="00FD7229"/>
    <w:pPr>
      <w:keepNext/>
      <w:keepLines/>
      <w:widowControl w:val="0"/>
      <w:spacing w:before="40" w:after="0"/>
      <w:outlineLvl w:val="2"/>
    </w:pPr>
    <w:rPr>
      <w:rFonts w:asciiTheme="majorHAnsi" w:eastAsiaTheme="majorEastAsia" w:hAnsiTheme="majorHAnsi" w:cstheme="majorBidi"/>
      <w:color w:val="1F4D78" w:themeColor="accent1" w:themeShade="7F"/>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229"/>
    <w:rPr>
      <w:rFonts w:asciiTheme="majorHAnsi" w:eastAsiaTheme="majorEastAsia" w:hAnsiTheme="majorHAnsi" w:cstheme="majorBidi"/>
      <w:color w:val="1F4D78" w:themeColor="accent1" w:themeShade="7F"/>
      <w:sz w:val="24"/>
      <w:szCs w:val="24"/>
      <w:lang w:eastAsia="en-AU"/>
    </w:rPr>
  </w:style>
  <w:style w:type="paragraph" w:styleId="ListParagraph">
    <w:name w:val="List Paragraph"/>
    <w:basedOn w:val="Normal"/>
    <w:uiPriority w:val="34"/>
    <w:qFormat/>
    <w:rsid w:val="00FD7229"/>
    <w:pPr>
      <w:ind w:left="720"/>
      <w:contextualSpacing/>
    </w:pPr>
  </w:style>
  <w:style w:type="character" w:styleId="Hyperlink">
    <w:name w:val="Hyperlink"/>
    <w:basedOn w:val="DefaultParagraphFont"/>
    <w:uiPriority w:val="99"/>
    <w:unhideWhenUsed/>
    <w:rsid w:val="00FD7229"/>
    <w:rPr>
      <w:color w:val="0563C1" w:themeColor="hyperlink"/>
      <w:u w:val="single"/>
    </w:rPr>
  </w:style>
  <w:style w:type="character" w:styleId="CommentReference">
    <w:name w:val="annotation reference"/>
    <w:basedOn w:val="DefaultParagraphFont"/>
    <w:uiPriority w:val="99"/>
    <w:semiHidden/>
    <w:unhideWhenUsed/>
    <w:rsid w:val="00A92EB7"/>
    <w:rPr>
      <w:sz w:val="18"/>
      <w:szCs w:val="18"/>
    </w:rPr>
  </w:style>
  <w:style w:type="paragraph" w:styleId="CommentText">
    <w:name w:val="annotation text"/>
    <w:basedOn w:val="Normal"/>
    <w:link w:val="CommentTextChar"/>
    <w:uiPriority w:val="99"/>
    <w:semiHidden/>
    <w:unhideWhenUsed/>
    <w:rsid w:val="00A92EB7"/>
    <w:pPr>
      <w:spacing w:line="240" w:lineRule="auto"/>
    </w:pPr>
    <w:rPr>
      <w:sz w:val="24"/>
      <w:szCs w:val="24"/>
    </w:rPr>
  </w:style>
  <w:style w:type="character" w:customStyle="1" w:styleId="CommentTextChar">
    <w:name w:val="Comment Text Char"/>
    <w:basedOn w:val="DefaultParagraphFont"/>
    <w:link w:val="CommentText"/>
    <w:uiPriority w:val="99"/>
    <w:semiHidden/>
    <w:rsid w:val="00A92EB7"/>
    <w:rPr>
      <w:sz w:val="24"/>
      <w:szCs w:val="24"/>
      <w:lang w:val="en-US"/>
    </w:rPr>
  </w:style>
  <w:style w:type="paragraph" w:styleId="CommentSubject">
    <w:name w:val="annotation subject"/>
    <w:basedOn w:val="CommentText"/>
    <w:next w:val="CommentText"/>
    <w:link w:val="CommentSubjectChar"/>
    <w:uiPriority w:val="99"/>
    <w:semiHidden/>
    <w:unhideWhenUsed/>
    <w:rsid w:val="00A92EB7"/>
    <w:rPr>
      <w:b/>
      <w:bCs/>
      <w:sz w:val="20"/>
      <w:szCs w:val="20"/>
    </w:rPr>
  </w:style>
  <w:style w:type="character" w:customStyle="1" w:styleId="CommentSubjectChar">
    <w:name w:val="Comment Subject Char"/>
    <w:basedOn w:val="CommentTextChar"/>
    <w:link w:val="CommentSubject"/>
    <w:uiPriority w:val="99"/>
    <w:semiHidden/>
    <w:rsid w:val="00A92EB7"/>
    <w:rPr>
      <w:b/>
      <w:bCs/>
      <w:sz w:val="20"/>
      <w:szCs w:val="20"/>
      <w:lang w:val="en-US"/>
    </w:rPr>
  </w:style>
  <w:style w:type="paragraph" w:styleId="BalloonText">
    <w:name w:val="Balloon Text"/>
    <w:basedOn w:val="Normal"/>
    <w:link w:val="BalloonTextChar"/>
    <w:uiPriority w:val="99"/>
    <w:semiHidden/>
    <w:unhideWhenUsed/>
    <w:rsid w:val="00A92EB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EB7"/>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tafe.vic.edu.au/library" TargetMode="External"/><Relationship Id="rId12" Type="http://schemas.openxmlformats.org/officeDocument/2006/relationships/hyperlink" Target="http://swft.gtlu.ent.sirsidynix.net.a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gotafe.vic.edu.au/contact/" TargetMode="External"/><Relationship Id="rId8" Type="http://schemas.openxmlformats.org/officeDocument/2006/relationships/hyperlink" Target="http://gotafe.vic.edu.au/contact/" TargetMode="External"/><Relationship Id="rId9" Type="http://schemas.openxmlformats.org/officeDocument/2006/relationships/hyperlink" Target="mailto:onlinesupport@gotafe.vic.edu.au" TargetMode="External"/><Relationship Id="rId10" Type="http://schemas.openxmlformats.org/officeDocument/2006/relationships/hyperlink" Target="http://swft.gtlu.ent.sirsidynix.net.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1366</Words>
  <Characters>7790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GOTAFE</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Turnbull</dc:creator>
  <cp:keywords/>
  <dc:description/>
  <cp:lastModifiedBy>Greg Bird</cp:lastModifiedBy>
  <cp:revision>2</cp:revision>
  <dcterms:created xsi:type="dcterms:W3CDTF">2017-06-20T23:37:00Z</dcterms:created>
  <dcterms:modified xsi:type="dcterms:W3CDTF">2017-06-20T23:37:00Z</dcterms:modified>
</cp:coreProperties>
</file>